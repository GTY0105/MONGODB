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C766B" w14:textId="209BE0C4" w:rsidR="0031149D" w:rsidRDefault="00125DE5" w:rsidP="00125DE5">
      <w:pPr>
        <w:pStyle w:val="Heading1"/>
      </w:pPr>
      <w:r>
        <w:t>Project One Page Description</w:t>
      </w:r>
    </w:p>
    <w:p w14:paraId="170A94B3" w14:textId="0BF7542C" w:rsidR="00125DE5" w:rsidRDefault="00125DE5" w:rsidP="00125DE5"/>
    <w:p w14:paraId="2A64D7DB" w14:textId="05C38B57" w:rsidR="00125DE5" w:rsidRDefault="00125DE5" w:rsidP="00125DE5">
      <w:r>
        <w:t>Three proposers of three projects (Sabina, Supply and IOT4Blockchain) should prepare one-page description according to their perspective and we (national coordinators) will merge them to come up with one-page description of IDelta</w:t>
      </w:r>
    </w:p>
    <w:p w14:paraId="2FAEBB3A" w14:textId="77777777" w:rsidR="005A5C60" w:rsidRDefault="005A5C60" w:rsidP="005A5C60">
      <w:r>
        <w:t>Deadline: October 5th</w:t>
      </w:r>
    </w:p>
    <w:p w14:paraId="4146DBA4" w14:textId="09505E04" w:rsidR="00125DE5" w:rsidRDefault="00125DE5" w:rsidP="00125DE5">
      <w:pPr>
        <w:pStyle w:val="Heading1"/>
      </w:pPr>
      <w:r>
        <w:t>Project Overview</w:t>
      </w:r>
    </w:p>
    <w:p w14:paraId="20F77C30" w14:textId="7A4EEF7F" w:rsidR="00125DE5" w:rsidRDefault="00125DE5" w:rsidP="00125DE5">
      <w:pPr>
        <w:pStyle w:val="Heading2"/>
      </w:pPr>
      <w:r>
        <w:t>Rationale of the Project</w:t>
      </w:r>
    </w:p>
    <w:p w14:paraId="40E04129" w14:textId="76308E65" w:rsidR="00125DE5" w:rsidRDefault="00125DE5" w:rsidP="00125DE5"/>
    <w:p w14:paraId="3FD3A3FD" w14:textId="3967ACC8" w:rsidR="00125DE5" w:rsidRDefault="00125DE5" w:rsidP="00125DE5">
      <w:pPr>
        <w:pStyle w:val="Heading3"/>
      </w:pPr>
      <w:r w:rsidRPr="004574BA">
        <w:t>Problem statement, solution and challenge</w:t>
      </w:r>
      <w:r>
        <w:t>s</w:t>
      </w:r>
    </w:p>
    <w:p w14:paraId="595C41FB" w14:textId="435C2568" w:rsidR="00125DE5" w:rsidRDefault="00125DE5" w:rsidP="00125DE5"/>
    <w:p w14:paraId="4113DDD9" w14:textId="449298EA" w:rsidR="00125DE5" w:rsidRDefault="00125DE5" w:rsidP="00125DE5">
      <w:r>
        <w:t>Each use case providers (Germany, Turkey, Spain and Sweden) should come up with at least 2 (preferably 3) problems about their pilots. The problem statement should answer three main questions:</w:t>
      </w:r>
    </w:p>
    <w:p w14:paraId="470124A5" w14:textId="368E5392" w:rsidR="00125DE5" w:rsidRDefault="00125DE5" w:rsidP="00125DE5">
      <w:pPr>
        <w:pStyle w:val="ListParagraph"/>
        <w:numPr>
          <w:ilvl w:val="0"/>
          <w:numId w:val="2"/>
        </w:numPr>
      </w:pPr>
      <w:r>
        <w:t>What is the problem?</w:t>
      </w:r>
    </w:p>
    <w:p w14:paraId="0D28D405" w14:textId="7B606044" w:rsidR="00125DE5" w:rsidRDefault="00125DE5" w:rsidP="00125DE5">
      <w:pPr>
        <w:pStyle w:val="ListParagraph"/>
        <w:numPr>
          <w:ilvl w:val="0"/>
          <w:numId w:val="2"/>
        </w:numPr>
      </w:pPr>
      <w:r>
        <w:t>Why blockchain/DLT/IDelta is the solution for that problem</w:t>
      </w:r>
    </w:p>
    <w:p w14:paraId="3B5A0EE2" w14:textId="1BC33C63" w:rsidR="00125DE5" w:rsidRDefault="00125DE5" w:rsidP="00125DE5">
      <w:pPr>
        <w:pStyle w:val="ListParagraph"/>
        <w:numPr>
          <w:ilvl w:val="0"/>
          <w:numId w:val="2"/>
        </w:numPr>
      </w:pPr>
      <w:r>
        <w:t>If blockchain/DLT/IDelta is the solution for that problem, what are the challenges.</w:t>
      </w:r>
    </w:p>
    <w:p w14:paraId="69CF91A7" w14:textId="5D515EEF" w:rsidR="00125DE5" w:rsidRDefault="00125DE5" w:rsidP="00125DE5">
      <w:r>
        <w:t>After having all problems, solutions and challenges, we should also focus on further problems beyond the use cases.</w:t>
      </w:r>
    </w:p>
    <w:p w14:paraId="30A0612E" w14:textId="77777777" w:rsidR="005A5C60" w:rsidRDefault="005A5C60" w:rsidP="005A5C60">
      <w:r>
        <w:t>Deadline: October 5th</w:t>
      </w:r>
    </w:p>
    <w:p w14:paraId="43D0A312" w14:textId="0B2900BF" w:rsidR="00125DE5" w:rsidRDefault="00125DE5" w:rsidP="00125DE5">
      <w:pPr>
        <w:pStyle w:val="Heading3"/>
      </w:pPr>
      <w:r>
        <w:t>Project Innovations and Technological Value Chains</w:t>
      </w:r>
    </w:p>
    <w:p w14:paraId="02FFBE5F" w14:textId="29EDD364" w:rsidR="00125DE5" w:rsidRDefault="00125DE5" w:rsidP="00125DE5">
      <w:r>
        <w:t>I will propose a Technological Value chain based on our definition from Stockholm. Also, I am expecting from Yuhong, Patrick and JuanMi as initial proposers and from Franz-Joseph and Mustafa (T2 Software) as pilot providers to define innovations according to their perspective with 2-3 paragraphs.</w:t>
      </w:r>
    </w:p>
    <w:p w14:paraId="23D378AC" w14:textId="02C9340E" w:rsidR="00062F04" w:rsidRDefault="00062F04" w:rsidP="00125DE5"/>
    <w:p w14:paraId="7BDEC131" w14:textId="77777777" w:rsidR="00062F04" w:rsidRDefault="00062F04" w:rsidP="00125DE5"/>
    <w:p w14:paraId="4CE0D764" w14:textId="77777777" w:rsidR="005A5C60" w:rsidRDefault="005A5C60" w:rsidP="005A5C60">
      <w:r>
        <w:t>Deadline: October 5th</w:t>
      </w:r>
    </w:p>
    <w:p w14:paraId="2AA86B34" w14:textId="109E0863" w:rsidR="00125DE5" w:rsidRDefault="00125DE5" w:rsidP="00125DE5">
      <w:pPr>
        <w:pStyle w:val="Heading2"/>
      </w:pPr>
      <w:r>
        <w:t>Targeted Impact</w:t>
      </w:r>
    </w:p>
    <w:p w14:paraId="04B7D0FC" w14:textId="1830FEB7" w:rsidR="00125DE5" w:rsidRDefault="00125DE5" w:rsidP="00125DE5">
      <w:pPr>
        <w:pStyle w:val="Heading3"/>
      </w:pPr>
      <w:r>
        <w:t>Market Analysis and Market Value Chain</w:t>
      </w:r>
    </w:p>
    <w:p w14:paraId="4854BB48" w14:textId="68B40865" w:rsidR="00125DE5" w:rsidRDefault="00125DE5" w:rsidP="00125DE5">
      <w:r>
        <w:t xml:space="preserve">I will again propose a Market Value Chain based on our definition from Stockholm. </w:t>
      </w:r>
      <w:proofErr w:type="gramStart"/>
      <w:r>
        <w:t>Also</w:t>
      </w:r>
      <w:proofErr w:type="gramEnd"/>
      <w:r>
        <w:t xml:space="preserve"> as an experienced business man, I would like to ask Patrick’s coordination for definition of Market Analysis with the help of other business partners (especially large industry partners: Henkel, </w:t>
      </w:r>
      <w:proofErr w:type="spellStart"/>
      <w:r>
        <w:t>Materna</w:t>
      </w:r>
      <w:proofErr w:type="spellEnd"/>
      <w:r>
        <w:t>, BKM, …</w:t>
      </w:r>
      <w:proofErr w:type="spellStart"/>
      <w:r>
        <w:t>etc</w:t>
      </w:r>
      <w:proofErr w:type="spellEnd"/>
      <w:r>
        <w:t>)</w:t>
      </w:r>
    </w:p>
    <w:p w14:paraId="3382E0BE" w14:textId="731CD2CF" w:rsidR="005A5C60" w:rsidRDefault="005A5C60" w:rsidP="005A5C60">
      <w:r>
        <w:t>Deadline: October 12th</w:t>
      </w:r>
    </w:p>
    <w:p w14:paraId="5DB2E833" w14:textId="77777777" w:rsidR="005A5C60" w:rsidRDefault="005A5C60" w:rsidP="00125DE5"/>
    <w:p w14:paraId="12385132" w14:textId="55B6768D" w:rsidR="00125DE5" w:rsidRDefault="00125DE5" w:rsidP="00125DE5">
      <w:pPr>
        <w:pStyle w:val="Heading3"/>
      </w:pPr>
      <w:r>
        <w:t>Consortium Market Access</w:t>
      </w:r>
    </w:p>
    <w:p w14:paraId="17231AC5" w14:textId="41B40E7D" w:rsidR="00F01C9A" w:rsidRDefault="00125DE5" w:rsidP="00125DE5">
      <w:pPr>
        <w:rPr>
          <w:ins w:id="0" w:author="Emine Ferraro" w:date="2018-10-03T15:05:00Z"/>
        </w:rPr>
      </w:pPr>
      <w:r>
        <w:t xml:space="preserve">Each SME or Industry partner </w:t>
      </w:r>
      <w:proofErr w:type="gramStart"/>
      <w:r>
        <w:t>have to</w:t>
      </w:r>
      <w:proofErr w:type="gramEnd"/>
      <w:r>
        <w:t xml:space="preserve"> state their market access with a small paragraph (5-7 sentences will be ideal)</w:t>
      </w:r>
    </w:p>
    <w:p w14:paraId="7F7CCCA1" w14:textId="54B8F099" w:rsidR="00371246" w:rsidRPr="00F01C9A" w:rsidRDefault="00371246" w:rsidP="00125DE5">
      <w:ins w:id="1" w:author="Emine Ferraro" w:date="2018-10-03T15:05:00Z">
        <w:r>
          <w:t xml:space="preserve">Argedor </w:t>
        </w:r>
        <w:r>
          <w:t>will focus on</w:t>
        </w:r>
      </w:ins>
      <w:ins w:id="2" w:author="Emine Ferraro" w:date="2018-10-03T15:16:00Z">
        <w:r w:rsidR="00BA2A06">
          <w:t xml:space="preserve"> </w:t>
        </w:r>
      </w:ins>
      <w:ins w:id="3" w:author="Emine Ferraro" w:date="2018-10-03T15:17:00Z">
        <w:r w:rsidR="004A4425">
          <w:t>accessing smart</w:t>
        </w:r>
      </w:ins>
      <w:ins w:id="4" w:author="Emine Ferraro" w:date="2018-10-03T15:05:00Z">
        <w:r>
          <w:t xml:space="preserve"> communities and IoT</w:t>
        </w:r>
        <w:r>
          <w:t xml:space="preserve"> market. </w:t>
        </w:r>
      </w:ins>
      <w:ins w:id="5" w:author="Emine Ferraro" w:date="2018-10-03T15:06:00Z">
        <w:r w:rsidR="00BA2A06">
          <w:t>Argedor</w:t>
        </w:r>
      </w:ins>
      <w:ins w:id="6" w:author="Emine Ferraro" w:date="2018-10-03T15:05:00Z">
        <w:r>
          <w:t xml:space="preserve"> plans to exploit the project results by </w:t>
        </w:r>
      </w:ins>
      <w:ins w:id="7" w:author="Emine Ferraro" w:date="2018-10-03T15:07:00Z">
        <w:r w:rsidR="00BA2A06">
          <w:t>developing loyalty based blockchain IoT applications for smart communities and presenting this applications to munic</w:t>
        </w:r>
        <w:r w:rsidR="004A4425">
          <w:t>ipalities and private companies</w:t>
        </w:r>
      </w:ins>
      <w:ins w:id="8" w:author="Emine Ferraro" w:date="2018-10-03T15:17:00Z">
        <w:r w:rsidR="004A4425">
          <w:t xml:space="preserve">. </w:t>
        </w:r>
      </w:ins>
      <w:ins w:id="9" w:author="Emine Ferraro" w:date="2018-10-03T15:18:00Z">
        <w:r w:rsidR="004A4425">
          <w:t>Argedor has</w:t>
        </w:r>
      </w:ins>
      <w:ins w:id="10" w:author="Emine Ferraro" w:date="2018-10-03T15:17:00Z">
        <w:r w:rsidR="004A4425" w:rsidRPr="004A4425">
          <w:t xml:space="preserve"> existing relationship</w:t>
        </w:r>
      </w:ins>
      <w:ins w:id="11" w:author="Emine Ferraro" w:date="2018-10-03T15:18:00Z">
        <w:r w:rsidR="004A4425">
          <w:t>s</w:t>
        </w:r>
      </w:ins>
      <w:ins w:id="12" w:author="Emine Ferraro" w:date="2018-10-03T15:17:00Z">
        <w:r w:rsidR="004A4425" w:rsidRPr="004A4425">
          <w:t xml:space="preserve"> with municipalities (Istanbul, Ankara and other municipalities in Turkey), ministries, partner companies and universities (Middle East Technical University)</w:t>
        </w:r>
      </w:ins>
      <w:ins w:id="13" w:author="Emine Ferraro" w:date="2018-10-03T15:18:00Z">
        <w:r w:rsidR="004A4425">
          <w:t xml:space="preserve"> and is going to use its own ties to exploit project results.</w:t>
        </w:r>
      </w:ins>
      <w:ins w:id="14" w:author="Emine Ferraro" w:date="2018-10-03T15:17:00Z">
        <w:r w:rsidR="004A4425" w:rsidRPr="004A4425">
          <w:t xml:space="preserve"> </w:t>
        </w:r>
      </w:ins>
      <w:ins w:id="15" w:author="Emine Ferraro" w:date="2018-10-03T15:07:00Z">
        <w:r w:rsidR="004A4425">
          <w:t xml:space="preserve"> </w:t>
        </w:r>
      </w:ins>
      <w:ins w:id="16" w:author="Emine Ferraro" w:date="2018-10-03T15:12:00Z">
        <w:r w:rsidR="00BA2A06">
          <w:t xml:space="preserve"> We </w:t>
        </w:r>
      </w:ins>
      <w:ins w:id="17" w:author="Emine Ferraro" w:date="2018-10-03T15:19:00Z">
        <w:r w:rsidR="004A4425">
          <w:t>expect</w:t>
        </w:r>
      </w:ins>
      <w:ins w:id="18" w:author="Emine Ferraro" w:date="2018-10-03T15:12:00Z">
        <w:r w:rsidR="00BA2A06">
          <w:t xml:space="preserve"> </w:t>
        </w:r>
      </w:ins>
      <w:ins w:id="19" w:author="Emine Ferraro" w:date="2018-10-03T15:13:00Z">
        <w:r w:rsidR="00BA2A06">
          <w:t>that</w:t>
        </w:r>
      </w:ins>
      <w:ins w:id="20" w:author="Emine Ferraro" w:date="2018-10-03T15:12:00Z">
        <w:r w:rsidR="00BA2A06">
          <w:t xml:space="preserve"> project out comes will </w:t>
        </w:r>
      </w:ins>
      <w:ins w:id="21" w:author="Emine Ferraro" w:date="2018-10-03T15:14:00Z">
        <w:r w:rsidR="00BA2A06">
          <w:t>let us to study in new research areas and strengthen our knowledge.</w:t>
        </w:r>
      </w:ins>
      <w:ins w:id="22" w:author="Emine Ferraro" w:date="2018-10-03T15:15:00Z">
        <w:r w:rsidR="00BA2A06">
          <w:t xml:space="preserve"> To do so state of art applications is going to be developed and sold.</w:t>
        </w:r>
      </w:ins>
    </w:p>
    <w:p w14:paraId="1B33AFDD" w14:textId="29D17AB3" w:rsidR="00062F04" w:rsidDel="004A4425" w:rsidRDefault="00062F04" w:rsidP="00371246">
      <w:pPr>
        <w:jc w:val="both"/>
        <w:rPr>
          <w:del w:id="23" w:author="Emine Ferraro" w:date="2018-10-03T15:19:00Z"/>
        </w:rPr>
        <w:pPrChange w:id="24" w:author="Emine Ferraro" w:date="2018-10-03T14:59:00Z">
          <w:pPr/>
        </w:pPrChange>
      </w:pPr>
    </w:p>
    <w:p w14:paraId="2825DDAB" w14:textId="0A24FF4B" w:rsidR="005A5C60" w:rsidRDefault="005A5C60" w:rsidP="005A5C60">
      <w:r>
        <w:t>Deadline: October 12th</w:t>
      </w:r>
    </w:p>
    <w:p w14:paraId="7021FC76" w14:textId="1EF8D52C" w:rsidR="00057080" w:rsidRDefault="00057080" w:rsidP="00057080">
      <w:pPr>
        <w:pStyle w:val="Heading2"/>
      </w:pPr>
      <w:r>
        <w:t>Technology</w:t>
      </w:r>
    </w:p>
    <w:p w14:paraId="7D53D88C" w14:textId="5EA16163" w:rsidR="00125DE5" w:rsidRDefault="00057080" w:rsidP="00057080">
      <w:pPr>
        <w:pStyle w:val="Heading3"/>
      </w:pPr>
      <w:r>
        <w:t>State of the Art (</w:t>
      </w:r>
      <w:proofErr w:type="spellStart"/>
      <w:r>
        <w:t>SotA</w:t>
      </w:r>
      <w:proofErr w:type="spellEnd"/>
      <w:r>
        <w:t>) Analysis</w:t>
      </w:r>
    </w:p>
    <w:p w14:paraId="63DE383C" w14:textId="5FC88248" w:rsidR="00057080" w:rsidRDefault="00057080" w:rsidP="00057080">
      <w:r>
        <w:t>Main sections (it is open to discuss and change)</w:t>
      </w:r>
    </w:p>
    <w:p w14:paraId="2A3AF97F" w14:textId="52C1EA8A" w:rsidR="00057080" w:rsidRDefault="00057080" w:rsidP="00057080">
      <w:pPr>
        <w:pStyle w:val="ListParagraph"/>
        <w:numPr>
          <w:ilvl w:val="0"/>
          <w:numId w:val="3"/>
        </w:numPr>
      </w:pPr>
      <w:r>
        <w:t>Overview of DLTs – Coordinated by Patrick, Yuhong/Rahim</w:t>
      </w:r>
    </w:p>
    <w:p w14:paraId="744F9E33" w14:textId="0D1A7DBB" w:rsidR="00057080" w:rsidRDefault="00057080" w:rsidP="00057080">
      <w:pPr>
        <w:pStyle w:val="ListParagraph"/>
        <w:numPr>
          <w:ilvl w:val="0"/>
          <w:numId w:val="3"/>
        </w:numPr>
      </w:pPr>
      <w:r>
        <w:t>Blockchain and IOT – Coordinated by Patrick, Frank, and Juan Miguel</w:t>
      </w:r>
    </w:p>
    <w:p w14:paraId="22AEC293" w14:textId="77777777" w:rsidR="00057080" w:rsidRDefault="00057080" w:rsidP="00057080">
      <w:pPr>
        <w:pStyle w:val="ListParagraph"/>
        <w:numPr>
          <w:ilvl w:val="0"/>
          <w:numId w:val="3"/>
        </w:numPr>
      </w:pPr>
      <w:r>
        <w:t xml:space="preserve">DLT in Industry 4.0 – Coordinated by </w:t>
      </w:r>
      <w:proofErr w:type="spellStart"/>
      <w:r>
        <w:t>FJStewing</w:t>
      </w:r>
      <w:proofErr w:type="spellEnd"/>
      <w:r>
        <w:t>, Henkel</w:t>
      </w:r>
    </w:p>
    <w:p w14:paraId="4F867A89" w14:textId="7762D491" w:rsidR="00057080" w:rsidRDefault="00057080" w:rsidP="00057080">
      <w:pPr>
        <w:pStyle w:val="ListParagraph"/>
        <w:numPr>
          <w:ilvl w:val="0"/>
          <w:numId w:val="3"/>
        </w:numPr>
      </w:pPr>
      <w:r>
        <w:t>Blockchain and Smart Contracts - Coordinated by Mustafa, Patrick and Yuhong</w:t>
      </w:r>
    </w:p>
    <w:p w14:paraId="61DCAC6B" w14:textId="2770C405" w:rsidR="00057080" w:rsidRDefault="00057080" w:rsidP="00057080">
      <w:pPr>
        <w:pStyle w:val="ListParagraph"/>
        <w:numPr>
          <w:ilvl w:val="0"/>
          <w:numId w:val="3"/>
        </w:numPr>
      </w:pPr>
      <w:proofErr w:type="spellStart"/>
      <w:r>
        <w:t>SotA</w:t>
      </w:r>
      <w:proofErr w:type="spellEnd"/>
      <w:r>
        <w:t xml:space="preserve"> of Loyalty Applications - Coordinated by Mustafa, </w:t>
      </w:r>
      <w:proofErr w:type="spellStart"/>
      <w:r>
        <w:t>Güven</w:t>
      </w:r>
      <w:proofErr w:type="spellEnd"/>
      <w:r>
        <w:t xml:space="preserve"> and Juan Miguel</w:t>
      </w:r>
    </w:p>
    <w:p w14:paraId="2C1CC75D" w14:textId="3737708D" w:rsidR="00062F04" w:rsidRDefault="00062F04" w:rsidP="00062F04"/>
    <w:p w14:paraId="64E59089" w14:textId="75D77FE8" w:rsidR="00062F04" w:rsidRDefault="00062F04" w:rsidP="00062F04">
      <w:pPr>
        <w:rPr>
          <w:ins w:id="25" w:author="Emine Ferraro" w:date="2018-10-03T15:36:00Z"/>
        </w:rPr>
      </w:pPr>
      <w:r w:rsidRPr="00062F04">
        <w:rPr>
          <w:highlight w:val="yellow"/>
        </w:rPr>
        <w:t>Loyalty Applications:</w:t>
      </w:r>
    </w:p>
    <w:p w14:paraId="6752DF17" w14:textId="77777777" w:rsidR="001337A2" w:rsidRDefault="001337A2" w:rsidP="00062F04"/>
    <w:p w14:paraId="4D7D46E6" w14:textId="577253D1" w:rsidR="00062F04" w:rsidRDefault="00BB4099" w:rsidP="00062F04">
      <w:pPr>
        <w:rPr>
          <w:ins w:id="26" w:author="Emine Ferraro" w:date="2018-10-03T15:52:00Z"/>
        </w:rPr>
      </w:pPr>
      <w:ins w:id="27" w:author="Emine Ferraro" w:date="2018-10-03T15:50:00Z">
        <w:r w:rsidRPr="00BB4099">
          <w:t>Loyalty programs give reward points to consumers for making purchases and let consumers redeem their reward points for gifts. By their very nature, reward points look like an alt-coin and quack like an alt-coin.</w:t>
        </w:r>
      </w:ins>
      <w:ins w:id="28" w:author="Emine Ferraro" w:date="2018-10-03T15:51:00Z">
        <w:r w:rsidRPr="00BB4099">
          <w:t xml:space="preserve"> </w:t>
        </w:r>
        <w:r>
          <w:t>Currently</w:t>
        </w:r>
        <w:r w:rsidRPr="00BB4099">
          <w:t>, thanks to blockchain, reward points can become an alt-coin</w:t>
        </w:r>
        <w:r>
          <w:t>.</w:t>
        </w:r>
      </w:ins>
    </w:p>
    <w:p w14:paraId="5A6E0473" w14:textId="349B0FF0" w:rsidR="00DA2A8A" w:rsidRDefault="00BB4099" w:rsidP="00DA2A8A">
      <w:pPr>
        <w:rPr>
          <w:ins w:id="29" w:author="Emine Ferraro" w:date="2018-10-03T15:57:00Z"/>
        </w:rPr>
      </w:pPr>
      <w:ins w:id="30" w:author="Emine Ferraro" w:date="2018-10-03T15:56:00Z">
        <w:r>
          <w:t>L</w:t>
        </w:r>
      </w:ins>
      <w:ins w:id="31" w:author="Emine Ferraro" w:date="2018-10-03T15:52:00Z">
        <w:r>
          <w:t>oyalty programs drive repeat purchase of a brand by giving rewards to incent consumers to buy that brand (as against competing brands).</w:t>
        </w:r>
      </w:ins>
      <w:ins w:id="32" w:author="Emine Ferraro" w:date="2018-10-03T15:53:00Z">
        <w:r w:rsidRPr="00BB4099">
          <w:t xml:space="preserve"> </w:t>
        </w:r>
        <w:r>
          <w:t>Amazon Prime is widely hailed as the greatest driver of Amazon's success. So are the frequent flyer programs of most airlines and loyalty</w:t>
        </w:r>
        <w:r w:rsidR="00DA2A8A">
          <w:t xml:space="preserve"> programs of many credit cards. Many other </w:t>
        </w:r>
      </w:ins>
      <w:ins w:id="33" w:author="Emine Ferraro" w:date="2018-10-03T15:57:00Z">
        <w:r w:rsidR="00DA2A8A">
          <w:t xml:space="preserve">brands and </w:t>
        </w:r>
      </w:ins>
      <w:ins w:id="34" w:author="Emine Ferraro" w:date="2018-10-03T15:59:00Z">
        <w:r w:rsidR="00DA2A8A">
          <w:t>third-party</w:t>
        </w:r>
      </w:ins>
      <w:ins w:id="35" w:author="Emine Ferraro" w:date="2018-10-03T15:57:00Z">
        <w:r w:rsidR="00DA2A8A">
          <w:t xml:space="preserve"> loyalty program providers have attempted many tactics over the years. </w:t>
        </w:r>
      </w:ins>
      <w:ins w:id="36" w:author="Emine Ferraro" w:date="2018-10-03T16:00:00Z">
        <w:r w:rsidR="00DA2A8A">
          <w:t>Some of</w:t>
        </w:r>
      </w:ins>
      <w:ins w:id="37" w:author="Emine Ferraro" w:date="2018-10-03T15:57:00Z">
        <w:r w:rsidR="00DA2A8A">
          <w:t xml:space="preserve"> these</w:t>
        </w:r>
        <w:r w:rsidR="00DA2A8A">
          <w:t xml:space="preserve"> are the following:</w:t>
        </w:r>
      </w:ins>
    </w:p>
    <w:p w14:paraId="51462554" w14:textId="77777777" w:rsidR="00DA2A8A" w:rsidRDefault="00DA2A8A" w:rsidP="00DA2A8A">
      <w:pPr>
        <w:rPr>
          <w:ins w:id="38" w:author="Emine Ferraro" w:date="2018-10-03T15:58:00Z"/>
        </w:rPr>
      </w:pPr>
      <w:ins w:id="39" w:author="Emine Ferraro" w:date="2018-10-03T15:57:00Z">
        <w:r>
          <w:t xml:space="preserve">Coalition Loyalty: </w:t>
        </w:r>
      </w:ins>
    </w:p>
    <w:p w14:paraId="27754B77" w14:textId="1CF07F08" w:rsidR="00DA2A8A" w:rsidRDefault="00DA2A8A" w:rsidP="00DA2A8A">
      <w:pPr>
        <w:rPr>
          <w:ins w:id="40" w:author="Emine Ferraro" w:date="2018-10-03T15:57:00Z"/>
        </w:rPr>
      </w:pPr>
      <w:ins w:id="41" w:author="Emine Ferraro" w:date="2018-10-03T15:57:00Z">
        <w:r>
          <w:t xml:space="preserve">Payback (Germany, India) and Nectar (UK) are two leading coalition loyalty programs that let consumers earn reward points by making purchases from </w:t>
        </w:r>
        <w:proofErr w:type="spellStart"/>
        <w:r>
          <w:t>multipleEarn</w:t>
        </w:r>
        <w:proofErr w:type="spellEnd"/>
        <w:r>
          <w:t xml:space="preserve"> Partners and redeem them for gifts at </w:t>
        </w:r>
        <w:r>
          <w:lastRenderedPageBreak/>
          <w:t>multiple Burn Partners. To that extent, they widen the network of merchants where consumers can earn and burn points and give a better chance to consumers to redeem their r</w:t>
        </w:r>
        <w:r>
          <w:t>eward points before they lapse.</w:t>
        </w:r>
      </w:ins>
    </w:p>
    <w:p w14:paraId="53D05711" w14:textId="77777777" w:rsidR="00DA2A8A" w:rsidRDefault="00DA2A8A" w:rsidP="00DA2A8A">
      <w:pPr>
        <w:rPr>
          <w:ins w:id="42" w:author="Emine Ferraro" w:date="2018-10-03T15:58:00Z"/>
        </w:rPr>
      </w:pPr>
      <w:ins w:id="43" w:author="Emine Ferraro" w:date="2018-10-03T15:57:00Z">
        <w:r>
          <w:t xml:space="preserve">Reward Exchanges: </w:t>
        </w:r>
      </w:ins>
    </w:p>
    <w:p w14:paraId="1ABE2F85" w14:textId="2E3FF030" w:rsidR="00DA2A8A" w:rsidRDefault="00DA2A8A" w:rsidP="00DA2A8A">
      <w:pPr>
        <w:rPr>
          <w:ins w:id="44" w:author="Emine Ferraro" w:date="2018-10-03T15:57:00Z"/>
        </w:rPr>
      </w:pPr>
      <w:ins w:id="45" w:author="Emine Ferraro" w:date="2018-10-03T16:01:00Z">
        <w:r>
          <w:t>C</w:t>
        </w:r>
      </w:ins>
      <w:ins w:id="46" w:author="Emine Ferraro" w:date="2018-10-03T15:57:00Z">
        <w:r>
          <w:t xml:space="preserve">onsumers can trade reward points in one loyalty program with reward points of another loyalty program. </w:t>
        </w:r>
      </w:ins>
      <w:ins w:id="47" w:author="Emine Ferraro" w:date="2018-10-03T16:01:00Z">
        <w:r>
          <w:t xml:space="preserve">For </w:t>
        </w:r>
      </w:ins>
      <w:ins w:id="48" w:author="Emine Ferraro" w:date="2018-10-03T16:03:00Z">
        <w:r>
          <w:t>instance,</w:t>
        </w:r>
      </w:ins>
      <w:ins w:id="49" w:author="Emine Ferraro" w:date="2018-10-03T15:57:00Z">
        <w:r>
          <w:t xml:space="preserve"> </w:t>
        </w:r>
      </w:ins>
      <w:ins w:id="50" w:author="Emine Ferraro" w:date="2018-10-03T16:01:00Z">
        <w:r>
          <w:t>if one ha</w:t>
        </w:r>
      </w:ins>
      <w:ins w:id="51" w:author="Emine Ferraro" w:date="2018-10-03T16:03:00Z">
        <w:r>
          <w:t>s</w:t>
        </w:r>
      </w:ins>
      <w:ins w:id="52" w:author="Emine Ferraro" w:date="2018-10-03T15:57:00Z">
        <w:r>
          <w:t xml:space="preserve"> airline points </w:t>
        </w:r>
        <w:r>
          <w:t>and grocery store points and is</w:t>
        </w:r>
        <w:r>
          <w:t xml:space="preserve"> unlikely to use </w:t>
        </w:r>
      </w:ins>
      <w:ins w:id="53" w:author="Emine Ferraro" w:date="2018-10-03T16:01:00Z">
        <w:r>
          <w:t>its</w:t>
        </w:r>
      </w:ins>
      <w:ins w:id="54" w:author="Emine Ferraro" w:date="2018-10-03T15:57:00Z">
        <w:r>
          <w:t xml:space="preserve"> airline points before they </w:t>
        </w:r>
      </w:ins>
      <w:ins w:id="55" w:author="Emine Ferraro" w:date="2018-10-03T16:03:00Z">
        <w:r>
          <w:t>expire,</w:t>
        </w:r>
      </w:ins>
      <w:ins w:id="56" w:author="Emine Ferraro" w:date="2018-10-03T15:57:00Z">
        <w:r>
          <w:t xml:space="preserve"> and </w:t>
        </w:r>
      </w:ins>
      <w:ins w:id="57" w:author="Emine Ferraro" w:date="2018-10-03T16:02:00Z">
        <w:r>
          <w:t>another person is</w:t>
        </w:r>
      </w:ins>
      <w:ins w:id="58" w:author="Emine Ferraro" w:date="2018-10-03T15:57:00Z">
        <w:r>
          <w:t xml:space="preserve"> relocating to another city where </w:t>
        </w:r>
      </w:ins>
      <w:ins w:id="59" w:author="Emine Ferraro" w:date="2018-10-03T16:02:00Z">
        <w:r>
          <w:t>her</w:t>
        </w:r>
      </w:ins>
      <w:ins w:id="60" w:author="Emine Ferraro" w:date="2018-10-03T15:57:00Z">
        <w:r>
          <w:t xml:space="preserve"> grocery points will become useless. A reward exchange would allow </w:t>
        </w:r>
      </w:ins>
      <w:ins w:id="61" w:author="Emine Ferraro" w:date="2018-10-03T16:02:00Z">
        <w:r>
          <w:t>these people</w:t>
        </w:r>
      </w:ins>
      <w:ins w:id="62" w:author="Emine Ferraro" w:date="2018-10-03T15:57:00Z">
        <w:r>
          <w:t xml:space="preserve"> to trade </w:t>
        </w:r>
      </w:ins>
      <w:ins w:id="63" w:author="Emine Ferraro" w:date="2018-10-03T16:02:00Z">
        <w:r>
          <w:t>their</w:t>
        </w:r>
      </w:ins>
      <w:ins w:id="64" w:author="Emine Ferraro" w:date="2018-10-03T15:57:00Z">
        <w:r>
          <w:t xml:space="preserve"> airline points for </w:t>
        </w:r>
      </w:ins>
      <w:ins w:id="65" w:author="Emine Ferraro" w:date="2018-10-03T16:02:00Z">
        <w:r>
          <w:t>another one</w:t>
        </w:r>
      </w:ins>
      <w:ins w:id="66" w:author="Emine Ferraro" w:date="2018-10-03T16:03:00Z">
        <w:r>
          <w:t>’</w:t>
        </w:r>
      </w:ins>
      <w:ins w:id="67" w:author="Emine Ferraro" w:date="2018-10-03T16:02:00Z">
        <w:r>
          <w:t xml:space="preserve">s </w:t>
        </w:r>
      </w:ins>
      <w:ins w:id="68" w:author="Emine Ferraro" w:date="2018-10-03T15:57:00Z">
        <w:r>
          <w:t xml:space="preserve">grocery points, thus ensuring that both of us safeguard the value of our points holdings. Reward exchanges should not be confused with loyalty consolidators like Using Miles and </w:t>
        </w:r>
        <w:proofErr w:type="spellStart"/>
        <w:r>
          <w:t>KeyRing</w:t>
        </w:r>
        <w:proofErr w:type="spellEnd"/>
        <w:r>
          <w:t xml:space="preserve">. While the latter help consumers manage multiple loyalty programs from a single portal / app, they don't support trading of points across programs. </w:t>
        </w:r>
      </w:ins>
    </w:p>
    <w:p w14:paraId="4B2A70CB" w14:textId="3EB5F652" w:rsidR="00DA2A8A" w:rsidRDefault="00DA2A8A" w:rsidP="00DA2A8A">
      <w:pPr>
        <w:rPr>
          <w:ins w:id="69" w:author="Emine Ferraro" w:date="2018-10-03T15:57:00Z"/>
        </w:rPr>
      </w:pPr>
      <w:ins w:id="70" w:author="Emine Ferraro" w:date="2018-10-03T15:57:00Z">
        <w:r>
          <w:t>But these tactics have had limited su</w:t>
        </w:r>
        <w:r>
          <w:t>ccess because of a few reasons:</w:t>
        </w:r>
      </w:ins>
    </w:p>
    <w:p w14:paraId="3635E627" w14:textId="77777777" w:rsidR="00DA2A8A" w:rsidRDefault="00DA2A8A" w:rsidP="00DA2A8A">
      <w:pPr>
        <w:rPr>
          <w:ins w:id="71" w:author="Emine Ferraro" w:date="2018-10-03T15:57:00Z"/>
        </w:rPr>
      </w:pPr>
      <w:ins w:id="72" w:author="Emine Ferraro" w:date="2018-10-03T15:57:00Z">
        <w:r>
          <w:t xml:space="preserve">Coalition loyalty programs operate under a major limitation: They can accept only one Earn / Burn Partner per product category - or at least this is what I was told when Payback let go its existing fashion partner Big </w:t>
        </w:r>
        <w:proofErr w:type="spellStart"/>
        <w:r>
          <w:t>Megamart</w:t>
        </w:r>
        <w:proofErr w:type="spellEnd"/>
        <w:r>
          <w:t xml:space="preserve"> (now Big Unlimited) in India when it signed up the bigger fashion brand Fashion Big Bazaar (FBB). As a result, liquidity - industry speak for stores where reward points can be redeemed - is restricted to one brand / merchant per product category.</w:t>
        </w:r>
      </w:ins>
    </w:p>
    <w:p w14:paraId="6D54A225" w14:textId="3B283DAC" w:rsidR="00DA2A8A" w:rsidRDefault="00DA2A8A" w:rsidP="00DA2A8A">
      <w:pPr>
        <w:rPr>
          <w:ins w:id="73" w:author="Emine Ferraro" w:date="2018-10-03T15:57:00Z"/>
        </w:rPr>
      </w:pPr>
      <w:ins w:id="74" w:author="Emine Ferraro" w:date="2018-10-03T16:04:00Z">
        <w:r>
          <w:t>D</w:t>
        </w:r>
      </w:ins>
      <w:ins w:id="75" w:author="Emine Ferraro" w:date="2018-10-03T15:57:00Z">
        <w:r>
          <w:t xml:space="preserve">espite years of efforts, the "too many programs, too few points" problem hasn't gone </w:t>
        </w:r>
        <w:proofErr w:type="gramStart"/>
        <w:r>
          <w:t>away</w:t>
        </w:r>
        <w:proofErr w:type="gramEnd"/>
        <w:r>
          <w:t xml:space="preserve"> and the performance of loyalty programs remains </w:t>
        </w:r>
      </w:ins>
      <w:ins w:id="76" w:author="Emine Ferraro" w:date="2018-10-03T16:04:00Z">
        <w:r>
          <w:t>lackluster</w:t>
        </w:r>
      </w:ins>
      <w:ins w:id="77" w:author="Emine Ferraro" w:date="2018-10-03T15:57:00Z">
        <w:r>
          <w:t>.</w:t>
        </w:r>
      </w:ins>
    </w:p>
    <w:p w14:paraId="5D8976A0" w14:textId="4BBD063F" w:rsidR="00DA2A8A" w:rsidRDefault="00DA2A8A" w:rsidP="00DA2A8A">
      <w:pPr>
        <w:rPr>
          <w:ins w:id="78" w:author="Emine Ferraro" w:date="2018-10-03T16:06:00Z"/>
        </w:rPr>
      </w:pPr>
      <w:ins w:id="79" w:author="Emine Ferraro" w:date="2018-10-03T15:57:00Z">
        <w:r>
          <w:t>Blockchain can provide a huge shot in the arm to loyalty programs and raise their</w:t>
        </w:r>
        <w:r>
          <w:t xml:space="preserve"> performance to the next level.</w:t>
        </w:r>
      </w:ins>
    </w:p>
    <w:p w14:paraId="2DA58E28" w14:textId="1F05B95A" w:rsidR="00DA2A8A" w:rsidRDefault="00DA2A8A" w:rsidP="00DA2A8A">
      <w:pPr>
        <w:rPr>
          <w:ins w:id="80" w:author="Emine Ferraro" w:date="2018-10-03T16:06:00Z"/>
        </w:rPr>
      </w:pPr>
      <w:ins w:id="81" w:author="Emine Ferraro" w:date="2018-10-03T16:06:00Z">
        <w:r w:rsidRPr="00DA2A8A">
          <w:drawing>
            <wp:inline distT="0" distB="0" distL="0" distR="0" wp14:anchorId="39A47608" wp14:editId="0322A564">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41600"/>
                      </a:xfrm>
                      <a:prstGeom prst="rect">
                        <a:avLst/>
                      </a:prstGeom>
                    </pic:spPr>
                  </pic:pic>
                </a:graphicData>
              </a:graphic>
            </wp:inline>
          </w:drawing>
        </w:r>
      </w:ins>
    </w:p>
    <w:p w14:paraId="3E51F5A5" w14:textId="77777777" w:rsidR="00DA2A8A" w:rsidRDefault="00DA2A8A" w:rsidP="00DA2A8A">
      <w:pPr>
        <w:rPr>
          <w:ins w:id="82" w:author="Emine Ferraro" w:date="2018-10-03T15:57:00Z"/>
        </w:rPr>
      </w:pPr>
    </w:p>
    <w:p w14:paraId="02ECF470" w14:textId="798D00BB" w:rsidR="00DA2A8A" w:rsidRDefault="00DA2A8A" w:rsidP="003A4DE4">
      <w:pPr>
        <w:rPr>
          <w:ins w:id="83" w:author="Emine Ferraro" w:date="2018-10-03T15:57:00Z"/>
        </w:rPr>
      </w:pPr>
      <w:ins w:id="84" w:author="Emine Ferraro" w:date="2018-10-03T15:57:00Z">
        <w:r>
          <w:t>Key Metric</w:t>
        </w:r>
        <w:r>
          <w:t>s of Blockchain Loyalty Program</w:t>
        </w:r>
      </w:ins>
      <w:ins w:id="85" w:author="Emine Ferraro" w:date="2018-10-03T16:07:00Z">
        <w:r w:rsidR="003A4DE4">
          <w:t xml:space="preserve"> </w:t>
        </w:r>
      </w:ins>
    </w:p>
    <w:p w14:paraId="0FBB89CA" w14:textId="0202EB6D" w:rsidR="00DA2A8A" w:rsidRDefault="00DA2A8A" w:rsidP="00DA2A8A">
      <w:pPr>
        <w:rPr>
          <w:ins w:id="86" w:author="Emine Ferraro" w:date="2018-10-03T15:57:00Z"/>
        </w:rPr>
      </w:pPr>
      <w:ins w:id="87" w:author="Emine Ferraro" w:date="2018-10-03T15:57:00Z">
        <w:r>
          <w:lastRenderedPageBreak/>
          <w:t>Blockchain offers more than just the ability to conver</w:t>
        </w:r>
        <w:r w:rsidR="003A4DE4">
          <w:t>t reward points to an alt-</w:t>
        </w:r>
        <w:proofErr w:type="spellStart"/>
        <w:proofErr w:type="gramStart"/>
        <w:r w:rsidR="003A4DE4">
          <w:t>coin.</w:t>
        </w:r>
        <w:r>
          <w:t>As</w:t>
        </w:r>
        <w:proofErr w:type="spellEnd"/>
        <w:proofErr w:type="gramEnd"/>
        <w:r>
          <w:t xml:space="preserve"> MIT Technology Review explains in Let’s Destroy Bitcoin: “These tokens are not unlike the points systems and gift cards that companies have used to hem in their customers for decades. What changes when you record these assets on a blockchain is that they become easily and securely transferable.”</w:t>
        </w:r>
      </w:ins>
    </w:p>
    <w:p w14:paraId="151476D2" w14:textId="31716DC5" w:rsidR="00DA2A8A" w:rsidRDefault="00DA2A8A" w:rsidP="00DA2A8A">
      <w:pPr>
        <w:rPr>
          <w:ins w:id="88" w:author="Emine Ferraro" w:date="2018-10-03T15:57:00Z"/>
        </w:rPr>
      </w:pPr>
      <w:ins w:id="89" w:author="Emine Ferraro" w:date="2018-10-03T15:57:00Z">
        <w:r>
          <w:t>loyalty programs by</w:t>
        </w:r>
        <w:r w:rsidR="003A4DE4">
          <w:t xml:space="preserve"> delivering two major benefits:</w:t>
        </w:r>
      </w:ins>
    </w:p>
    <w:p w14:paraId="3D4A58E8" w14:textId="6A69DB40" w:rsidR="00DA2A8A" w:rsidRDefault="00DA2A8A" w:rsidP="00DA2A8A">
      <w:pPr>
        <w:rPr>
          <w:ins w:id="90" w:author="Emine Ferraro" w:date="2018-10-03T15:57:00Z"/>
        </w:rPr>
      </w:pPr>
      <w:ins w:id="91" w:author="Emine Ferraro" w:date="2018-10-03T15:57:00Z">
        <w:r>
          <w:t xml:space="preserve">Unlimited liquidity. Consumers will be able to freely trade their Coins for Bitcoin and other cryptocurrencies that are widely accepted by tens of thousands of merchants </w:t>
        </w:r>
      </w:ins>
    </w:p>
    <w:p w14:paraId="68419345" w14:textId="2E19ABC7" w:rsidR="00DA2A8A" w:rsidRDefault="00DA2A8A" w:rsidP="00DA2A8A">
      <w:pPr>
        <w:rPr>
          <w:ins w:id="92" w:author="Emine Ferraro" w:date="2018-10-03T16:14:00Z"/>
        </w:rPr>
      </w:pPr>
      <w:ins w:id="93" w:author="Emine Ferraro" w:date="2018-10-03T15:57:00Z">
        <w:r>
          <w:t xml:space="preserve">Buoyancy. </w:t>
        </w:r>
        <w:proofErr w:type="spellStart"/>
        <w:r>
          <w:t>Cryptoexchange</w:t>
        </w:r>
        <w:proofErr w:type="spellEnd"/>
        <w:r>
          <w:t xml:space="preserve"> listing will inject buoyancy into </w:t>
        </w:r>
      </w:ins>
      <w:ins w:id="94" w:author="Emine Ferraro" w:date="2018-10-03T16:13:00Z">
        <w:r w:rsidR="003A4DE4">
          <w:t>their</w:t>
        </w:r>
      </w:ins>
      <w:ins w:id="95" w:author="Emine Ferraro" w:date="2018-10-03T15:57:00Z">
        <w:r>
          <w:t xml:space="preserve"> Coin, even if the added lift is largely speculative in nature at this point. The buoyancy will curb feelings of misgivings when consumers find that their $100 worth of points in one program trades for only $70 worth of gifts in another program. It's human nature to rationalize the fractionally higher cost today as a premium if there's a chance of earning </w:t>
        </w:r>
        <w:proofErr w:type="spellStart"/>
        <w:r>
          <w:t>multibagger</w:t>
        </w:r>
        <w:proofErr w:type="spellEnd"/>
        <w:r>
          <w:t xml:space="preserve"> retur</w:t>
        </w:r>
        <w:r w:rsidR="003A4DE4">
          <w:t xml:space="preserve">ns on the investment tomorrow. </w:t>
        </w:r>
      </w:ins>
      <w:ins w:id="96" w:author="Emine Ferraro" w:date="2018-10-03T16:14:00Z">
        <w:r w:rsidR="003A4DE4">
          <w:rPr>
            <w:rStyle w:val="EndnoteReference"/>
          </w:rPr>
          <w:endnoteReference w:id="1"/>
        </w:r>
      </w:ins>
    </w:p>
    <w:p w14:paraId="107D1552" w14:textId="77777777" w:rsidR="003A4DE4" w:rsidRDefault="003A4DE4" w:rsidP="00DA2A8A">
      <w:pPr>
        <w:rPr>
          <w:ins w:id="99" w:author="Emine Ferraro" w:date="2018-10-03T15:57:00Z"/>
        </w:rPr>
      </w:pPr>
    </w:p>
    <w:p w14:paraId="4EF67A80" w14:textId="647DADD6" w:rsidR="00DA2A8A" w:rsidRDefault="00DA2A8A" w:rsidP="00DA2A8A">
      <w:pPr>
        <w:rPr>
          <w:ins w:id="100" w:author="Emine Ferraro" w:date="2018-10-03T15:57:00Z"/>
        </w:rPr>
      </w:pPr>
    </w:p>
    <w:p w14:paraId="37C53EE9" w14:textId="5AD21451" w:rsidR="00BB4099" w:rsidDel="00DA2A8A" w:rsidRDefault="00BB4099" w:rsidP="00DA2A8A">
      <w:pPr>
        <w:rPr>
          <w:del w:id="101" w:author="Emine Ferraro" w:date="2018-10-03T15:57:00Z"/>
        </w:rPr>
      </w:pPr>
    </w:p>
    <w:p w14:paraId="1903348E" w14:textId="77777777" w:rsidR="00062F04" w:rsidRDefault="00062F04" w:rsidP="00062F04"/>
    <w:p w14:paraId="1D232A0D" w14:textId="6910EFB0" w:rsidR="00057080" w:rsidRDefault="00057080" w:rsidP="00057080">
      <w:pPr>
        <w:pStyle w:val="ITEABodyText"/>
        <w:keepNext/>
        <w:keepLines/>
      </w:pPr>
      <w:r w:rsidRPr="004574BA">
        <w:t xml:space="preserve">Link to previous and/or current collaborative research projects: </w:t>
      </w:r>
    </w:p>
    <w:p w14:paraId="49C83144" w14:textId="14945A0A" w:rsidR="00057080" w:rsidRDefault="00057080" w:rsidP="00057080">
      <w:pPr>
        <w:pStyle w:val="ITEABodyText"/>
        <w:keepNext/>
        <w:keepLines/>
      </w:pPr>
      <w:r>
        <w:t xml:space="preserve">Anyone who did similar projects before, please send the names and details. I would like George to be responsible for this section (to search, define collaborative research projects) </w:t>
      </w:r>
    </w:p>
    <w:p w14:paraId="15F07835" w14:textId="45404293" w:rsidR="00057080" w:rsidRDefault="00057080" w:rsidP="00057080">
      <w:pPr>
        <w:pStyle w:val="ITEABodyText"/>
        <w:keepNext/>
        <w:keepLines/>
      </w:pPr>
    </w:p>
    <w:tbl>
      <w:tblPr>
        <w:tblStyle w:val="MediumShading1-Accent2"/>
        <w:tblW w:w="9286" w:type="dxa"/>
        <w:tblLayout w:type="fixed"/>
        <w:tblLook w:val="0420" w:firstRow="1" w:lastRow="0" w:firstColumn="0" w:lastColumn="0" w:noHBand="0" w:noVBand="1"/>
      </w:tblPr>
      <w:tblGrid>
        <w:gridCol w:w="1668"/>
        <w:gridCol w:w="1417"/>
        <w:gridCol w:w="992"/>
        <w:gridCol w:w="2604"/>
        <w:gridCol w:w="2605"/>
      </w:tblGrid>
      <w:tr w:rsidR="00057080" w:rsidRPr="004574BA" w14:paraId="0A398DD4" w14:textId="77777777" w:rsidTr="008A57DE">
        <w:trPr>
          <w:cnfStyle w:val="100000000000" w:firstRow="1" w:lastRow="0" w:firstColumn="0" w:lastColumn="0" w:oddVBand="0" w:evenVBand="0" w:oddHBand="0" w:evenHBand="0" w:firstRowFirstColumn="0" w:firstRowLastColumn="0" w:lastRowFirstColumn="0" w:lastRowLastColumn="0"/>
        </w:trPr>
        <w:tc>
          <w:tcPr>
            <w:tcW w:w="1668" w:type="dxa"/>
          </w:tcPr>
          <w:p w14:paraId="32138E2C" w14:textId="77777777" w:rsidR="00057080" w:rsidRPr="004574BA" w:rsidRDefault="00057080" w:rsidP="008A57DE">
            <w:pPr>
              <w:pStyle w:val="ITEABodyText"/>
              <w:keepNext/>
              <w:keepLines/>
            </w:pPr>
            <w:r w:rsidRPr="004574BA">
              <w:t>Project Name</w:t>
            </w:r>
          </w:p>
        </w:tc>
        <w:tc>
          <w:tcPr>
            <w:tcW w:w="1417" w:type="dxa"/>
          </w:tcPr>
          <w:p w14:paraId="3341F312" w14:textId="77777777" w:rsidR="00057080" w:rsidRPr="004574BA" w:rsidRDefault="00057080" w:rsidP="008A57DE">
            <w:pPr>
              <w:pStyle w:val="ITEABodyText"/>
              <w:keepNext/>
              <w:keepLines/>
            </w:pPr>
            <w:r w:rsidRPr="004574BA">
              <w:rPr>
                <w:sz w:val="18"/>
              </w:rPr>
              <w:t>Cooperative</w:t>
            </w:r>
            <w:r w:rsidRPr="004574BA">
              <w:t xml:space="preserve"> Programme</w:t>
            </w:r>
          </w:p>
        </w:tc>
        <w:tc>
          <w:tcPr>
            <w:tcW w:w="992" w:type="dxa"/>
          </w:tcPr>
          <w:p w14:paraId="0416BF27" w14:textId="77777777" w:rsidR="00057080" w:rsidRPr="004574BA" w:rsidRDefault="00057080" w:rsidP="008A57DE">
            <w:pPr>
              <w:pStyle w:val="ITEABodyText"/>
              <w:keepNext/>
              <w:keepLines/>
              <w:rPr>
                <w:sz w:val="14"/>
              </w:rPr>
            </w:pPr>
            <w:r w:rsidRPr="004574BA">
              <w:t xml:space="preserve">Time period </w:t>
            </w:r>
            <w:r w:rsidRPr="004574BA">
              <w:rPr>
                <w:sz w:val="14"/>
              </w:rPr>
              <w:t>(approx.)</w:t>
            </w:r>
          </w:p>
        </w:tc>
        <w:tc>
          <w:tcPr>
            <w:tcW w:w="2604" w:type="dxa"/>
          </w:tcPr>
          <w:p w14:paraId="77AFE4D3" w14:textId="77777777" w:rsidR="00057080" w:rsidRPr="004574BA" w:rsidRDefault="00057080" w:rsidP="008A57DE">
            <w:pPr>
              <w:pStyle w:val="ITEABodyText"/>
              <w:keepNext/>
              <w:keepLines/>
            </w:pPr>
            <w:r w:rsidRPr="004574BA">
              <w:t>Technical Focus</w:t>
            </w:r>
          </w:p>
        </w:tc>
        <w:tc>
          <w:tcPr>
            <w:tcW w:w="2605" w:type="dxa"/>
          </w:tcPr>
          <w:p w14:paraId="31EA728E" w14:textId="77777777" w:rsidR="00057080" w:rsidRPr="004574BA" w:rsidRDefault="00057080" w:rsidP="008A57DE">
            <w:pPr>
              <w:pStyle w:val="ITEABodyText"/>
              <w:keepNext/>
              <w:keepLines/>
            </w:pPr>
            <w:r w:rsidRPr="004574BA">
              <w:t>Relationship</w:t>
            </w:r>
          </w:p>
        </w:tc>
      </w:tr>
      <w:tr w:rsidR="00057080" w:rsidRPr="004574BA" w14:paraId="1AF61AB5" w14:textId="77777777" w:rsidTr="008A57D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5D02A221" w14:textId="77777777" w:rsidR="00057080" w:rsidRPr="004574BA" w:rsidRDefault="00057080" w:rsidP="008A57DE">
            <w:pPr>
              <w:pStyle w:val="ITEABodyText"/>
              <w:keepNext/>
              <w:keepLines/>
            </w:pPr>
            <w:r w:rsidRPr="004574BA">
              <w:t>&lt;ACRONYM&gt;</w:t>
            </w:r>
          </w:p>
        </w:tc>
        <w:tc>
          <w:tcPr>
            <w:tcW w:w="1417" w:type="dxa"/>
          </w:tcPr>
          <w:p w14:paraId="4912BAF5" w14:textId="77777777" w:rsidR="00057080" w:rsidRPr="004574BA" w:rsidRDefault="00057080" w:rsidP="008A57DE">
            <w:pPr>
              <w:pStyle w:val="ITEABodyText"/>
              <w:keepNext/>
              <w:keepLines/>
            </w:pPr>
            <w:r w:rsidRPr="004574BA">
              <w:t>&lt;e.g. ITEA&gt;</w:t>
            </w:r>
          </w:p>
        </w:tc>
        <w:tc>
          <w:tcPr>
            <w:tcW w:w="992" w:type="dxa"/>
          </w:tcPr>
          <w:p w14:paraId="6E9B2337" w14:textId="77777777" w:rsidR="00057080" w:rsidRPr="004574BA" w:rsidRDefault="00057080" w:rsidP="008A57DE">
            <w:pPr>
              <w:pStyle w:val="ITEABodyText"/>
              <w:keepNext/>
              <w:keepLines/>
            </w:pPr>
            <w:r w:rsidRPr="004574BA">
              <w:t>&lt;2010-2013&gt;</w:t>
            </w:r>
          </w:p>
        </w:tc>
        <w:tc>
          <w:tcPr>
            <w:tcW w:w="2604" w:type="dxa"/>
          </w:tcPr>
          <w:p w14:paraId="50A2E97E" w14:textId="77777777" w:rsidR="00057080" w:rsidRPr="004574BA" w:rsidRDefault="00057080" w:rsidP="008A57DE">
            <w:pPr>
              <w:pStyle w:val="ITEABodyText"/>
              <w:keepNext/>
              <w:keepLines/>
            </w:pPr>
            <w:r w:rsidRPr="004574BA">
              <w:t>&lt;Text to be inserted here&gt;</w:t>
            </w:r>
          </w:p>
        </w:tc>
        <w:tc>
          <w:tcPr>
            <w:tcW w:w="2605" w:type="dxa"/>
          </w:tcPr>
          <w:p w14:paraId="14E47200" w14:textId="77777777" w:rsidR="00057080" w:rsidRPr="004574BA" w:rsidRDefault="00057080" w:rsidP="008A57DE">
            <w:pPr>
              <w:pStyle w:val="ITEABodyText"/>
              <w:keepNext/>
              <w:keepLines/>
            </w:pPr>
            <w:r w:rsidRPr="004574BA">
              <w:t>&lt;Text to be inserted here&gt;</w:t>
            </w:r>
          </w:p>
        </w:tc>
      </w:tr>
      <w:tr w:rsidR="00057080" w:rsidRPr="004574BA" w14:paraId="04314373" w14:textId="77777777" w:rsidTr="008A57D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1668" w:type="dxa"/>
          </w:tcPr>
          <w:p w14:paraId="6E6B47C6" w14:textId="77777777" w:rsidR="00057080" w:rsidRPr="004574BA" w:rsidRDefault="00057080" w:rsidP="008A57DE">
            <w:pPr>
              <w:pStyle w:val="ITEABodyText"/>
            </w:pPr>
            <w:r w:rsidRPr="004574BA">
              <w:t>&lt;ACRONYM&gt;</w:t>
            </w:r>
          </w:p>
        </w:tc>
        <w:tc>
          <w:tcPr>
            <w:tcW w:w="1417" w:type="dxa"/>
          </w:tcPr>
          <w:p w14:paraId="24AD75B6" w14:textId="77777777" w:rsidR="00057080" w:rsidRPr="004574BA" w:rsidRDefault="00057080" w:rsidP="008A57DE">
            <w:pPr>
              <w:pStyle w:val="ITEABodyText"/>
            </w:pPr>
            <w:r w:rsidRPr="004574BA">
              <w:t>&lt;e.g. H2020&gt;</w:t>
            </w:r>
          </w:p>
        </w:tc>
        <w:tc>
          <w:tcPr>
            <w:tcW w:w="992" w:type="dxa"/>
          </w:tcPr>
          <w:p w14:paraId="2D89877B" w14:textId="77777777" w:rsidR="00057080" w:rsidRPr="004574BA" w:rsidRDefault="00057080" w:rsidP="008A57DE">
            <w:pPr>
              <w:pStyle w:val="ITEABodyText"/>
            </w:pPr>
            <w:r w:rsidRPr="004574BA">
              <w:t>&lt;2012-?&gt;</w:t>
            </w:r>
          </w:p>
        </w:tc>
        <w:tc>
          <w:tcPr>
            <w:tcW w:w="2604" w:type="dxa"/>
          </w:tcPr>
          <w:p w14:paraId="101F54A6" w14:textId="77777777" w:rsidR="00057080" w:rsidRPr="004574BA" w:rsidRDefault="00057080" w:rsidP="008A57DE">
            <w:pPr>
              <w:pStyle w:val="ITEABodyText"/>
            </w:pPr>
            <w:r w:rsidRPr="004574BA">
              <w:t>&lt;Text to be inserted here&gt;</w:t>
            </w:r>
          </w:p>
        </w:tc>
        <w:tc>
          <w:tcPr>
            <w:tcW w:w="2605" w:type="dxa"/>
          </w:tcPr>
          <w:p w14:paraId="1CFF2B6A" w14:textId="77777777" w:rsidR="00057080" w:rsidRPr="004574BA" w:rsidRDefault="00057080" w:rsidP="008A57DE">
            <w:pPr>
              <w:pStyle w:val="ITEABodyText"/>
            </w:pPr>
          </w:p>
        </w:tc>
      </w:tr>
      <w:tr w:rsidR="00057080" w:rsidRPr="004574BA" w14:paraId="37D77312" w14:textId="77777777" w:rsidTr="008A57D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70F54042" w14:textId="77777777" w:rsidR="00057080" w:rsidRPr="004574BA" w:rsidRDefault="00057080" w:rsidP="008A57DE">
            <w:pPr>
              <w:pStyle w:val="ITEABodyText"/>
            </w:pPr>
            <w:bookmarkStart w:id="102" w:name="_Hlk486235943"/>
            <w:r w:rsidRPr="004574BA">
              <w:t>&lt;ACRONYM&gt;</w:t>
            </w:r>
          </w:p>
        </w:tc>
        <w:tc>
          <w:tcPr>
            <w:tcW w:w="1417" w:type="dxa"/>
          </w:tcPr>
          <w:p w14:paraId="0BAF07A2" w14:textId="77777777" w:rsidR="00057080" w:rsidRPr="004574BA" w:rsidRDefault="00057080" w:rsidP="008A57DE">
            <w:pPr>
              <w:pStyle w:val="ITEABodyText"/>
            </w:pPr>
          </w:p>
        </w:tc>
        <w:tc>
          <w:tcPr>
            <w:tcW w:w="992" w:type="dxa"/>
          </w:tcPr>
          <w:p w14:paraId="54C49BCE" w14:textId="77777777" w:rsidR="00057080" w:rsidRPr="004574BA" w:rsidRDefault="00057080" w:rsidP="008A57DE">
            <w:pPr>
              <w:pStyle w:val="ITEABodyText"/>
            </w:pPr>
          </w:p>
        </w:tc>
        <w:tc>
          <w:tcPr>
            <w:tcW w:w="2604" w:type="dxa"/>
          </w:tcPr>
          <w:p w14:paraId="159A1265" w14:textId="77777777" w:rsidR="00057080" w:rsidRPr="004574BA" w:rsidRDefault="00057080" w:rsidP="008A57DE">
            <w:pPr>
              <w:pStyle w:val="ITEABodyText"/>
            </w:pPr>
          </w:p>
        </w:tc>
        <w:tc>
          <w:tcPr>
            <w:tcW w:w="2605" w:type="dxa"/>
          </w:tcPr>
          <w:p w14:paraId="52C05706" w14:textId="77777777" w:rsidR="00057080" w:rsidRPr="004574BA" w:rsidRDefault="00057080" w:rsidP="008A57DE">
            <w:pPr>
              <w:pStyle w:val="ITEABodyText"/>
            </w:pPr>
          </w:p>
        </w:tc>
      </w:tr>
      <w:bookmarkEnd w:id="102"/>
    </w:tbl>
    <w:p w14:paraId="4D46D984" w14:textId="48628676" w:rsidR="00057080" w:rsidRDefault="00057080" w:rsidP="00057080">
      <w:pPr>
        <w:pStyle w:val="ITEABodyText"/>
        <w:keepNext/>
        <w:keepLines/>
      </w:pPr>
    </w:p>
    <w:p w14:paraId="07A1E77C" w14:textId="0F9CAE02" w:rsidR="005A5C60" w:rsidRDefault="005A5C60" w:rsidP="005A5C60">
      <w:r>
        <w:t>Deadline: October 12th</w:t>
      </w:r>
    </w:p>
    <w:p w14:paraId="06CD28C6" w14:textId="77777777" w:rsidR="005A5C60" w:rsidRPr="004574BA" w:rsidRDefault="005A5C60" w:rsidP="00057080">
      <w:pPr>
        <w:pStyle w:val="ITEABodyText"/>
        <w:keepNext/>
        <w:keepLines/>
      </w:pPr>
    </w:p>
    <w:p w14:paraId="5CA01CFA" w14:textId="36AF616C" w:rsidR="00057080" w:rsidRDefault="00057080" w:rsidP="00057080">
      <w:pPr>
        <w:pStyle w:val="Heading3"/>
        <w:rPr>
          <w:lang w:val="en-GB"/>
        </w:rPr>
      </w:pPr>
      <w:r w:rsidRPr="00057080">
        <w:rPr>
          <w:lang w:val="en-GB"/>
        </w:rPr>
        <w:t xml:space="preserve">Proposed technological innovation and novelty in relation to the </w:t>
      </w:r>
      <w:proofErr w:type="spellStart"/>
      <w:r w:rsidRPr="00057080">
        <w:rPr>
          <w:lang w:val="en-GB"/>
        </w:rPr>
        <w:t>SotA</w:t>
      </w:r>
      <w:proofErr w:type="spellEnd"/>
    </w:p>
    <w:p w14:paraId="01394E05" w14:textId="0E72CADE" w:rsidR="00057080" w:rsidRDefault="00057080" w:rsidP="00057080">
      <w:pPr>
        <w:rPr>
          <w:lang w:val="en-GB"/>
        </w:rPr>
      </w:pPr>
    </w:p>
    <w:p w14:paraId="64DD7134" w14:textId="10CBD60C" w:rsidR="00057080" w:rsidRDefault="00057080" w:rsidP="00057080">
      <w:pPr>
        <w:rPr>
          <w:lang w:val="en-GB"/>
        </w:rPr>
      </w:pPr>
      <w:r>
        <w:rPr>
          <w:lang w:val="en-GB"/>
        </w:rPr>
        <w:t xml:space="preserve">We should state that problems defined in 2.1.1 are not fully fulfilled in current </w:t>
      </w:r>
      <w:proofErr w:type="spellStart"/>
      <w:r>
        <w:rPr>
          <w:lang w:val="en-GB"/>
        </w:rPr>
        <w:t>SotA</w:t>
      </w:r>
      <w:proofErr w:type="spellEnd"/>
      <w:r>
        <w:rPr>
          <w:lang w:val="en-GB"/>
        </w:rPr>
        <w:t xml:space="preserve"> and define how </w:t>
      </w:r>
      <w:proofErr w:type="spellStart"/>
      <w:r>
        <w:rPr>
          <w:lang w:val="en-GB"/>
        </w:rPr>
        <w:t>IDelta</w:t>
      </w:r>
      <w:proofErr w:type="spellEnd"/>
      <w:r>
        <w:rPr>
          <w:lang w:val="en-GB"/>
        </w:rPr>
        <w:t xml:space="preserve"> fills those gaps in relation to the </w:t>
      </w:r>
      <w:proofErr w:type="spellStart"/>
      <w:r>
        <w:rPr>
          <w:lang w:val="en-GB"/>
        </w:rPr>
        <w:t>SotA</w:t>
      </w:r>
      <w:proofErr w:type="spellEnd"/>
      <w:r>
        <w:rPr>
          <w:lang w:val="en-GB"/>
        </w:rPr>
        <w:t xml:space="preserve">. We are going to focus on this section after having definition of </w:t>
      </w:r>
      <w:proofErr w:type="spellStart"/>
      <w:r>
        <w:rPr>
          <w:lang w:val="en-GB"/>
        </w:rPr>
        <w:t>SotA</w:t>
      </w:r>
      <w:proofErr w:type="spellEnd"/>
      <w:r>
        <w:rPr>
          <w:lang w:val="en-GB"/>
        </w:rPr>
        <w:t xml:space="preserve"> and </w:t>
      </w:r>
      <w:r w:rsidR="00DC2807">
        <w:rPr>
          <w:lang w:val="en-GB"/>
        </w:rPr>
        <w:t>Problem statements.</w:t>
      </w:r>
    </w:p>
    <w:p w14:paraId="1AFD3E11" w14:textId="6947D96F" w:rsidR="005A5C60" w:rsidRDefault="005A5C60" w:rsidP="005A5C60">
      <w:r>
        <w:lastRenderedPageBreak/>
        <w:t>Deadline: October 19th</w:t>
      </w:r>
    </w:p>
    <w:p w14:paraId="09B1DEFD" w14:textId="36286394" w:rsidR="00DC2807" w:rsidRDefault="00DC2807" w:rsidP="00DC2807">
      <w:pPr>
        <w:pStyle w:val="Heading3"/>
        <w:rPr>
          <w:lang w:val="en-GB"/>
        </w:rPr>
      </w:pPr>
      <w:r>
        <w:rPr>
          <w:lang w:val="en-GB"/>
        </w:rPr>
        <w:t>Expected Project Outputs</w:t>
      </w:r>
    </w:p>
    <w:p w14:paraId="468107E5" w14:textId="5F18C1F1" w:rsidR="00DC2807" w:rsidRDefault="00DC2807" w:rsidP="00DC2807">
      <w:pPr>
        <w:rPr>
          <w:lang w:val="en-GB"/>
        </w:rPr>
      </w:pPr>
    </w:p>
    <w:p w14:paraId="53D52E04" w14:textId="741FCC66" w:rsidR="00DC2807" w:rsidRDefault="00DC2807" w:rsidP="00DC2807">
      <w:pPr>
        <w:rPr>
          <w:lang w:val="en-GB"/>
        </w:rPr>
      </w:pPr>
      <w:r>
        <w:rPr>
          <w:lang w:val="en-GB"/>
        </w:rPr>
        <w:t>There will be three main clusters for the outputs:</w:t>
      </w:r>
    </w:p>
    <w:p w14:paraId="7D435A8F" w14:textId="44734207" w:rsidR="00DC2807" w:rsidRDefault="00DC2807" w:rsidP="00DC2807">
      <w:pPr>
        <w:rPr>
          <w:lang w:val="en-GB"/>
        </w:rPr>
      </w:pPr>
      <w:r>
        <w:rPr>
          <w:lang w:val="en-GB"/>
        </w:rPr>
        <w:t>Common Approach, Standards, Reference Architecture that defines common mechanism/platform/middleware</w:t>
      </w:r>
    </w:p>
    <w:p w14:paraId="2F35175C" w14:textId="57C54253" w:rsidR="00DC2807" w:rsidRDefault="00DC2807" w:rsidP="00DC2807">
      <w:pPr>
        <w:rPr>
          <w:lang w:val="en-GB"/>
        </w:rPr>
      </w:pPr>
      <w:r>
        <w:rPr>
          <w:lang w:val="en-GB"/>
        </w:rPr>
        <w:t>Common mechanism/platform which serves to pilots</w:t>
      </w:r>
    </w:p>
    <w:p w14:paraId="7F5187BE" w14:textId="77777777" w:rsidR="00DC2807" w:rsidRDefault="00DC2807" w:rsidP="00DC2807">
      <w:pPr>
        <w:rPr>
          <w:lang w:val="en-GB"/>
        </w:rPr>
      </w:pPr>
      <w:r>
        <w:rPr>
          <w:lang w:val="en-GB"/>
        </w:rPr>
        <w:t>Pilots / Applications through pilots</w:t>
      </w:r>
    </w:p>
    <w:p w14:paraId="458E4DF5" w14:textId="08CC35E8" w:rsidR="00DC2807" w:rsidRDefault="00DC2807" w:rsidP="00DC2807">
      <w:pPr>
        <w:rPr>
          <w:lang w:val="en-GB"/>
        </w:rPr>
      </w:pPr>
      <w:r>
        <w:rPr>
          <w:lang w:val="en-GB"/>
        </w:rPr>
        <w:t>Detailed explanations are going to be made, after having concrete decisions on pilots and platform</w:t>
      </w:r>
    </w:p>
    <w:p w14:paraId="3DE1D824" w14:textId="592BF7FA" w:rsidR="005A5C60" w:rsidRDefault="005A5C60" w:rsidP="005A5C60">
      <w:r>
        <w:t>Deadline: October 19th</w:t>
      </w:r>
    </w:p>
    <w:p w14:paraId="1D3CBB15" w14:textId="77777777" w:rsidR="005A5C60" w:rsidRDefault="005A5C60" w:rsidP="00DC2807">
      <w:pPr>
        <w:rPr>
          <w:lang w:val="en-GB"/>
        </w:rPr>
      </w:pPr>
    </w:p>
    <w:p w14:paraId="520067F9" w14:textId="59C55B8A" w:rsidR="00DC2807" w:rsidRDefault="00DC2807" w:rsidP="00DC2807">
      <w:pPr>
        <w:pStyle w:val="Heading3"/>
        <w:rPr>
          <w:lang w:val="en-GB"/>
        </w:rPr>
      </w:pPr>
      <w:r w:rsidRPr="00DC2807">
        <w:rPr>
          <w:lang w:val="en-GB"/>
        </w:rPr>
        <w:t>Quantified objectives and quantification criteria</w:t>
      </w:r>
    </w:p>
    <w:p w14:paraId="0355B2C6" w14:textId="09B81027" w:rsidR="00DC2807" w:rsidRDefault="00DC2807" w:rsidP="00DC2807">
      <w:pPr>
        <w:rPr>
          <w:lang w:val="en-GB"/>
        </w:rPr>
      </w:pPr>
    </w:p>
    <w:p w14:paraId="755060D0" w14:textId="06D523F1" w:rsidR="00DC2807" w:rsidRDefault="00DC2807" w:rsidP="00DC2807">
      <w:pPr>
        <w:rPr>
          <w:lang w:val="en-GB"/>
        </w:rPr>
      </w:pPr>
      <w:r>
        <w:rPr>
          <w:lang w:val="en-GB"/>
        </w:rPr>
        <w:t xml:space="preserve">I am expecting from each national consortium to have 2 objectives and criteria (KPIs) and we will consolidate them together. </w:t>
      </w:r>
    </w:p>
    <w:p w14:paraId="0DEB7E25" w14:textId="1C728A27" w:rsidR="005A5C60" w:rsidRDefault="005A5C60" w:rsidP="005A5C60">
      <w:r>
        <w:t>Deadline: October 19th</w:t>
      </w:r>
    </w:p>
    <w:p w14:paraId="10E5675A" w14:textId="493C857C" w:rsidR="00DC2807" w:rsidRDefault="00DC2807" w:rsidP="00DC2807">
      <w:pPr>
        <w:pStyle w:val="Heading2"/>
        <w:rPr>
          <w:lang w:val="en-GB"/>
        </w:rPr>
      </w:pPr>
      <w:r>
        <w:rPr>
          <w:lang w:val="en-GB"/>
        </w:rPr>
        <w:t>Consortium Overview</w:t>
      </w:r>
    </w:p>
    <w:p w14:paraId="31D9C249" w14:textId="0C8ADCC2" w:rsidR="00DC2807" w:rsidRDefault="00DC2807" w:rsidP="00DC2807">
      <w:pPr>
        <w:pStyle w:val="Heading3"/>
        <w:rPr>
          <w:lang w:val="en-GB"/>
        </w:rPr>
      </w:pPr>
      <w:r>
        <w:rPr>
          <w:lang w:val="en-GB"/>
        </w:rPr>
        <w:t>Cooperation added value: Business level</w:t>
      </w:r>
    </w:p>
    <w:p w14:paraId="4643BA1F" w14:textId="6EDF88FE" w:rsidR="00DC2807" w:rsidRDefault="00DC2807" w:rsidP="00DC2807">
      <w:pPr>
        <w:rPr>
          <w:lang w:val="en-GB"/>
        </w:rPr>
      </w:pPr>
      <w:r>
        <w:rPr>
          <w:lang w:val="en-GB"/>
        </w:rPr>
        <w:t xml:space="preserve">Each non-research partners have to define their added value with up to 5 sentences. </w:t>
      </w:r>
    </w:p>
    <w:p w14:paraId="712AADF1" w14:textId="7663A546" w:rsidR="005A5C60" w:rsidRDefault="005A5C60" w:rsidP="005A5C60">
      <w:r>
        <w:t>Deadline: October 12</w:t>
      </w:r>
      <w:r w:rsidRPr="00062F04">
        <w:rPr>
          <w:vertAlign w:val="superscript"/>
        </w:rPr>
        <w:t>th</w:t>
      </w:r>
    </w:p>
    <w:p w14:paraId="678BDAAE" w14:textId="6E3E609C" w:rsidR="00062F04" w:rsidRDefault="004A4425" w:rsidP="005A5C60">
      <w:ins w:id="103" w:author="Emine Ferraro" w:date="2018-10-03T15:19:00Z">
        <w:r w:rsidRPr="004A4425">
          <w:t xml:space="preserve">In parallel with Turkish use cases Argedor will use project deliverables and knowledge to create new application areas. Particularly, our company focuses on investing Research and development on the areas of Smart community and IoT applications. With </w:t>
        </w:r>
        <w:proofErr w:type="spellStart"/>
        <w:r w:rsidRPr="004A4425">
          <w:t>iDelta</w:t>
        </w:r>
        <w:proofErr w:type="spellEnd"/>
        <w:r w:rsidRPr="004A4425">
          <w:t xml:space="preserve"> project Argedor is going to access IoT and Smart community market. Planned Turkish use case covers the loyalty based blockchain. Developing Loyalty based block chain applications take part in our company plans and goals. In order the to apply our company goals and plans, project results are going to help our company to reach the block chain market.</w:t>
        </w:r>
      </w:ins>
    </w:p>
    <w:p w14:paraId="684ADD1B" w14:textId="54B06A17" w:rsidR="00DC2807" w:rsidRDefault="00DC2807" w:rsidP="00DC2807">
      <w:pPr>
        <w:pStyle w:val="Heading3"/>
        <w:rPr>
          <w:lang w:val="en-GB"/>
        </w:rPr>
      </w:pPr>
      <w:r>
        <w:rPr>
          <w:lang w:val="en-GB"/>
        </w:rPr>
        <w:t>Cooperation added value: Technological level</w:t>
      </w:r>
    </w:p>
    <w:p w14:paraId="3507A565" w14:textId="7151AE2E" w:rsidR="00DC2807" w:rsidRDefault="00DC2807" w:rsidP="00DC2807">
      <w:pPr>
        <w:rPr>
          <w:lang w:val="en-GB"/>
        </w:rPr>
      </w:pPr>
      <w:r>
        <w:rPr>
          <w:lang w:val="en-GB"/>
        </w:rPr>
        <w:t xml:space="preserve">Each </w:t>
      </w:r>
      <w:r w:rsidR="005A5C60">
        <w:rPr>
          <w:lang w:val="en-GB"/>
        </w:rPr>
        <w:t>partner</w:t>
      </w:r>
      <w:r>
        <w:rPr>
          <w:lang w:val="en-GB"/>
        </w:rPr>
        <w:t xml:space="preserve"> (including research institutes and universities) </w:t>
      </w:r>
      <w:proofErr w:type="gramStart"/>
      <w:r>
        <w:rPr>
          <w:lang w:val="en-GB"/>
        </w:rPr>
        <w:t>have to</w:t>
      </w:r>
      <w:proofErr w:type="gramEnd"/>
      <w:r>
        <w:rPr>
          <w:lang w:val="en-GB"/>
        </w:rPr>
        <w:t xml:space="preserve"> define their added value with up to 5 sentences</w:t>
      </w:r>
    </w:p>
    <w:p w14:paraId="7A9A6020" w14:textId="0F669773" w:rsidR="00062F04" w:rsidRDefault="00062F04" w:rsidP="00DC2807">
      <w:pPr>
        <w:rPr>
          <w:lang w:val="en-GB"/>
        </w:rPr>
      </w:pPr>
    </w:p>
    <w:p w14:paraId="1261BCB8" w14:textId="5B74A1FD" w:rsidR="005A5C60" w:rsidRDefault="005A5C60" w:rsidP="005A5C60">
      <w:r>
        <w:t>Deadline: October 12th</w:t>
      </w:r>
    </w:p>
    <w:p w14:paraId="3C576DF8" w14:textId="2BA67947" w:rsidR="00DC2807" w:rsidRDefault="00DC2807" w:rsidP="00DC2807">
      <w:pPr>
        <w:rPr>
          <w:lang w:val="en-GB"/>
        </w:rPr>
      </w:pPr>
      <w:r>
        <w:rPr>
          <w:lang w:val="en-GB"/>
        </w:rPr>
        <w:t xml:space="preserve">P.S: By up to 5 sentences, I do not mean sentences which are </w:t>
      </w:r>
      <w:proofErr w:type="gramStart"/>
      <w:r>
        <w:rPr>
          <w:lang w:val="en-GB"/>
        </w:rPr>
        <w:t>combined together</w:t>
      </w:r>
      <w:proofErr w:type="gramEnd"/>
      <w:r>
        <w:rPr>
          <w:lang w:val="en-GB"/>
        </w:rPr>
        <w:t xml:space="preserve"> with </w:t>
      </w:r>
      <w:r w:rsidR="005A5C60">
        <w:rPr>
          <w:lang w:val="en-GB"/>
        </w:rPr>
        <w:t>conjunctions, I mean moderate 1-2-line small statements.</w:t>
      </w:r>
    </w:p>
    <w:p w14:paraId="5362550A" w14:textId="454529C0" w:rsidR="008217CD" w:rsidRDefault="008217CD" w:rsidP="008217CD">
      <w:pPr>
        <w:rPr>
          <w:ins w:id="104" w:author="Emine Ferraro" w:date="2018-10-03T15:26:00Z"/>
          <w:lang w:val="en-GB"/>
        </w:rPr>
      </w:pPr>
      <w:ins w:id="105" w:author="Emine Ferraro" w:date="2018-10-03T15:25:00Z">
        <w:r w:rsidRPr="008217CD">
          <w:rPr>
            <w:lang w:val="en-GB"/>
          </w:rPr>
          <w:lastRenderedPageBreak/>
          <w:t xml:space="preserve">Argedor </w:t>
        </w:r>
        <w:r>
          <w:rPr>
            <w:lang w:val="en-GB"/>
          </w:rPr>
          <w:t xml:space="preserve">has already </w:t>
        </w:r>
        <w:r w:rsidRPr="008217CD">
          <w:rPr>
            <w:lang w:val="en-GB"/>
          </w:rPr>
          <w:t>used the existing blockchain infrastructure in di</w:t>
        </w:r>
        <w:r>
          <w:rPr>
            <w:lang w:val="en-GB"/>
          </w:rPr>
          <w:t xml:space="preserve">fferent applications. Hyperledger and Fabric Ethereum </w:t>
        </w:r>
        <w:r w:rsidRPr="008217CD">
          <w:rPr>
            <w:lang w:val="en-GB"/>
          </w:rPr>
          <w:t xml:space="preserve">based applications </w:t>
        </w:r>
      </w:ins>
      <w:ins w:id="106" w:author="Emine Ferraro" w:date="2018-10-03T15:27:00Z">
        <w:r w:rsidR="00420779">
          <w:rPr>
            <w:lang w:val="en-GB"/>
          </w:rPr>
          <w:t xml:space="preserve">advanced technically and presented to some costumers in Turkey. Argedor plans to </w:t>
        </w:r>
      </w:ins>
      <w:ins w:id="107" w:author="Emine Ferraro" w:date="2018-10-03T15:28:00Z">
        <w:r w:rsidR="00420779">
          <w:rPr>
            <w:lang w:val="en-GB"/>
          </w:rPr>
          <w:t xml:space="preserve">bring added value to the </w:t>
        </w:r>
        <w:proofErr w:type="spellStart"/>
        <w:r w:rsidR="00420779">
          <w:rPr>
            <w:lang w:val="en-GB"/>
          </w:rPr>
          <w:t>iDelta</w:t>
        </w:r>
        <w:proofErr w:type="spellEnd"/>
        <w:r w:rsidR="00420779">
          <w:rPr>
            <w:lang w:val="en-GB"/>
          </w:rPr>
          <w:t xml:space="preserve"> project on following areas;</w:t>
        </w:r>
      </w:ins>
    </w:p>
    <w:p w14:paraId="269A878F" w14:textId="32AF9FD5" w:rsidR="008217CD" w:rsidRPr="008217CD" w:rsidRDefault="008217CD" w:rsidP="008217CD">
      <w:pPr>
        <w:rPr>
          <w:ins w:id="108" w:author="Emine Ferraro" w:date="2018-10-03T15:25:00Z"/>
          <w:lang w:val="en-GB"/>
        </w:rPr>
      </w:pPr>
      <w:ins w:id="109" w:author="Emine Ferraro" w:date="2018-10-03T15:25:00Z">
        <w:r w:rsidRPr="008217CD">
          <w:rPr>
            <w:lang w:val="en-GB"/>
          </w:rPr>
          <w:t xml:space="preserve">1. Establishing Blockchain architecture and </w:t>
        </w:r>
      </w:ins>
      <w:ins w:id="110" w:author="Emine Ferraro" w:date="2018-10-03T15:29:00Z">
        <w:r w:rsidR="00420779">
          <w:rPr>
            <w:lang w:val="en-GB"/>
          </w:rPr>
          <w:t>improving it</w:t>
        </w:r>
      </w:ins>
      <w:ins w:id="111" w:author="Emine Ferraro" w:date="2018-10-03T15:25:00Z">
        <w:r w:rsidRPr="008217CD">
          <w:rPr>
            <w:lang w:val="en-GB"/>
          </w:rPr>
          <w:t>.</w:t>
        </w:r>
      </w:ins>
    </w:p>
    <w:p w14:paraId="114F4335" w14:textId="6F57C9B8" w:rsidR="008217CD" w:rsidRPr="008217CD" w:rsidRDefault="00420779" w:rsidP="008217CD">
      <w:pPr>
        <w:rPr>
          <w:ins w:id="112" w:author="Emine Ferraro" w:date="2018-10-03T15:25:00Z"/>
          <w:lang w:val="en-GB"/>
        </w:rPr>
      </w:pPr>
      <w:ins w:id="113" w:author="Emine Ferraro" w:date="2018-10-03T15:25:00Z">
        <w:r>
          <w:rPr>
            <w:lang w:val="en-GB"/>
          </w:rPr>
          <w:t>2. Developing</w:t>
        </w:r>
        <w:r w:rsidR="008217CD" w:rsidRPr="008217CD">
          <w:rPr>
            <w:lang w:val="en-GB"/>
          </w:rPr>
          <w:t xml:space="preserve"> Middleware applic</w:t>
        </w:r>
        <w:r>
          <w:rPr>
            <w:lang w:val="en-GB"/>
          </w:rPr>
          <w:t>ation services and completing</w:t>
        </w:r>
        <w:r w:rsidR="008217CD" w:rsidRPr="008217CD">
          <w:rPr>
            <w:lang w:val="en-GB"/>
          </w:rPr>
          <w:t xml:space="preserve"> applicatio</w:t>
        </w:r>
        <w:r>
          <w:rPr>
            <w:lang w:val="en-GB"/>
          </w:rPr>
          <w:t xml:space="preserve">n specific R &amp; D studies. </w:t>
        </w:r>
        <w:r w:rsidR="008217CD" w:rsidRPr="008217CD">
          <w:rPr>
            <w:lang w:val="en-GB"/>
          </w:rPr>
          <w:t xml:space="preserve">Especially </w:t>
        </w:r>
      </w:ins>
      <w:ins w:id="114" w:author="Emine Ferraro" w:date="2018-10-03T15:30:00Z">
        <w:r>
          <w:rPr>
            <w:lang w:val="en-GB"/>
          </w:rPr>
          <w:t xml:space="preserve">developments on the </w:t>
        </w:r>
      </w:ins>
      <w:ins w:id="115" w:author="Emine Ferraro" w:date="2018-10-03T15:25:00Z">
        <w:r w:rsidR="008217CD" w:rsidRPr="008217CD">
          <w:rPr>
            <w:lang w:val="en-GB"/>
          </w:rPr>
          <w:t xml:space="preserve">security, performance, scalability, application service layer, open </w:t>
        </w:r>
        <w:proofErr w:type="spellStart"/>
        <w:r w:rsidR="008217CD" w:rsidRPr="008217CD">
          <w:rPr>
            <w:lang w:val="en-GB"/>
          </w:rPr>
          <w:t>api</w:t>
        </w:r>
        <w:proofErr w:type="spellEnd"/>
        <w:r w:rsidR="008217CD" w:rsidRPr="008217CD">
          <w:rPr>
            <w:lang w:val="en-GB"/>
          </w:rPr>
          <w:t xml:space="preserve"> integration, </w:t>
        </w:r>
      </w:ins>
      <w:ins w:id="116" w:author="Emine Ferraro" w:date="2018-10-03T15:33:00Z">
        <w:r w:rsidRPr="008217CD">
          <w:rPr>
            <w:lang w:val="en-GB"/>
          </w:rPr>
          <w:t>au</w:t>
        </w:r>
        <w:r>
          <w:rPr>
            <w:lang w:val="en-GB"/>
          </w:rPr>
          <w:t>thorization</w:t>
        </w:r>
      </w:ins>
      <w:ins w:id="117" w:author="Emine Ferraro" w:date="2018-10-03T15:25:00Z">
        <w:r>
          <w:rPr>
            <w:lang w:val="en-GB"/>
          </w:rPr>
          <w:t>, adaptability etc. a</w:t>
        </w:r>
        <w:r w:rsidR="008217CD" w:rsidRPr="008217CD">
          <w:rPr>
            <w:lang w:val="en-GB"/>
          </w:rPr>
          <w:t xml:space="preserve">reas will be </w:t>
        </w:r>
      </w:ins>
      <w:ins w:id="118" w:author="Emine Ferraro" w:date="2018-10-03T15:31:00Z">
        <w:r>
          <w:rPr>
            <w:lang w:val="en-GB"/>
          </w:rPr>
          <w:t>done.</w:t>
        </w:r>
      </w:ins>
    </w:p>
    <w:p w14:paraId="28D1FBF5" w14:textId="5095EA3F" w:rsidR="008217CD" w:rsidRPr="008217CD" w:rsidRDefault="008217CD" w:rsidP="008217CD">
      <w:pPr>
        <w:rPr>
          <w:ins w:id="119" w:author="Emine Ferraro" w:date="2018-10-03T15:25:00Z"/>
          <w:lang w:val="en-GB"/>
        </w:rPr>
      </w:pPr>
      <w:ins w:id="120" w:author="Emine Ferraro" w:date="2018-10-03T15:25:00Z">
        <w:r w:rsidRPr="008217CD">
          <w:rPr>
            <w:lang w:val="en-GB"/>
          </w:rPr>
          <w:t xml:space="preserve">3. </w:t>
        </w:r>
      </w:ins>
      <w:ins w:id="121" w:author="Emine Ferraro" w:date="2018-10-03T15:32:00Z">
        <w:r w:rsidR="00420779">
          <w:rPr>
            <w:lang w:val="en-GB"/>
          </w:rPr>
          <w:t>Developing</w:t>
        </w:r>
      </w:ins>
      <w:ins w:id="122" w:author="Emine Ferraro" w:date="2018-10-03T15:31:00Z">
        <w:r w:rsidR="00420779">
          <w:rPr>
            <w:lang w:val="en-GB"/>
          </w:rPr>
          <w:t xml:space="preserve"> </w:t>
        </w:r>
      </w:ins>
      <w:ins w:id="123" w:author="Emine Ferraro" w:date="2018-10-03T15:25:00Z">
        <w:r w:rsidR="00420779">
          <w:rPr>
            <w:lang w:val="en-GB"/>
          </w:rPr>
          <w:t>services required for</w:t>
        </w:r>
      </w:ins>
      <w:ins w:id="124" w:author="Emine Ferraro" w:date="2018-10-03T15:33:00Z">
        <w:r w:rsidR="00420779">
          <w:rPr>
            <w:lang w:val="en-GB"/>
          </w:rPr>
          <w:t xml:space="preserve"> </w:t>
        </w:r>
      </w:ins>
      <w:ins w:id="125" w:author="Emine Ferraro" w:date="2018-10-03T15:25:00Z">
        <w:r w:rsidRPr="008217CD">
          <w:rPr>
            <w:lang w:val="en-GB"/>
          </w:rPr>
          <w:t>end-user applications.</w:t>
        </w:r>
      </w:ins>
    </w:p>
    <w:p w14:paraId="7C9FCD42" w14:textId="2AA4FF60" w:rsidR="008217CD" w:rsidRDefault="00420779" w:rsidP="008217CD">
      <w:pPr>
        <w:rPr>
          <w:lang w:val="en-GB"/>
        </w:rPr>
      </w:pPr>
      <w:ins w:id="126" w:author="Emine Ferraro" w:date="2018-10-03T15:33:00Z">
        <w:r>
          <w:rPr>
            <w:lang w:val="en-GB"/>
          </w:rPr>
          <w:t>4. Contributing development of national use case.</w:t>
        </w:r>
      </w:ins>
    </w:p>
    <w:p w14:paraId="205E8E81" w14:textId="668DADFF" w:rsidR="00062F04" w:rsidRDefault="00062F04" w:rsidP="00DC2807">
      <w:pPr>
        <w:rPr>
          <w:lang w:val="en-GB"/>
        </w:rPr>
      </w:pPr>
    </w:p>
    <w:p w14:paraId="6459063F" w14:textId="77777777" w:rsidR="00062F04" w:rsidRDefault="00062F04" w:rsidP="00DC2807">
      <w:pPr>
        <w:rPr>
          <w:lang w:val="en-GB"/>
        </w:rPr>
      </w:pPr>
    </w:p>
    <w:p w14:paraId="10ED5834" w14:textId="44153DE9" w:rsidR="005A5C60" w:rsidRDefault="005A5C60" w:rsidP="005A5C60">
      <w:pPr>
        <w:pStyle w:val="Heading1"/>
        <w:rPr>
          <w:lang w:val="en-GB"/>
        </w:rPr>
      </w:pPr>
      <w:r>
        <w:rPr>
          <w:lang w:val="en-GB"/>
        </w:rPr>
        <w:t>Work Description</w:t>
      </w:r>
    </w:p>
    <w:p w14:paraId="7DF4FEB7" w14:textId="2A9D7600" w:rsidR="005A5C60" w:rsidRDefault="005A5C60" w:rsidP="005A5C60">
      <w:pPr>
        <w:pStyle w:val="Heading2"/>
        <w:rPr>
          <w:lang w:val="en-GB"/>
        </w:rPr>
      </w:pPr>
      <w:r>
        <w:rPr>
          <w:lang w:val="en-GB"/>
        </w:rPr>
        <w:t>Project Structure</w:t>
      </w:r>
    </w:p>
    <w:p w14:paraId="75C49691" w14:textId="11D13E33" w:rsidR="005A5C60" w:rsidRDefault="005A5C60" w:rsidP="005A5C60">
      <w:pPr>
        <w:rPr>
          <w:lang w:val="en-GB"/>
        </w:rPr>
      </w:pPr>
    </w:p>
    <w:p w14:paraId="234BF861" w14:textId="24775222" w:rsidR="005A5C60" w:rsidRDefault="005A5C60" w:rsidP="005A5C60">
      <w:pPr>
        <w:rPr>
          <w:lang w:val="en-GB"/>
        </w:rPr>
      </w:pPr>
      <w:r>
        <w:rPr>
          <w:lang w:val="en-GB"/>
        </w:rPr>
        <w:t xml:space="preserve">Please think about it, and keep in mind that each </w:t>
      </w:r>
      <w:proofErr w:type="spellStart"/>
      <w:r>
        <w:rPr>
          <w:lang w:val="en-GB"/>
        </w:rPr>
        <w:t>itea</w:t>
      </w:r>
      <w:proofErr w:type="spellEnd"/>
      <w:r>
        <w:rPr>
          <w:lang w:val="en-GB"/>
        </w:rPr>
        <w:t xml:space="preserve"> project should have one WP for management, one for Requirement analysis, and one for Dissemination and exploitation. I will come up with also a proposal next Friday, however I am expecting national coordinators to come up with some ideas and proposals (If possible) too.</w:t>
      </w:r>
    </w:p>
    <w:p w14:paraId="01541A43" w14:textId="21E06851" w:rsidR="005A5C60" w:rsidRDefault="005A5C60" w:rsidP="005A5C60">
      <w:r>
        <w:t>Deadline: October 5th</w:t>
      </w:r>
    </w:p>
    <w:p w14:paraId="3E066B4F" w14:textId="0C0CFF0E" w:rsidR="005A5C60" w:rsidRDefault="005A5C60" w:rsidP="005A5C60">
      <w:pPr>
        <w:pStyle w:val="Heading2"/>
        <w:rPr>
          <w:lang w:val="en-GB"/>
        </w:rPr>
      </w:pPr>
      <w:r>
        <w:rPr>
          <w:lang w:val="en-GB"/>
        </w:rPr>
        <w:t>Main Milestones</w:t>
      </w:r>
    </w:p>
    <w:p w14:paraId="6EE57F9C" w14:textId="77777777" w:rsidR="005A5C60" w:rsidRDefault="005A5C60" w:rsidP="005A5C60">
      <w:pPr>
        <w:rPr>
          <w:lang w:val="en-GB"/>
        </w:rPr>
      </w:pPr>
      <w:r>
        <w:rPr>
          <w:lang w:val="en-GB"/>
        </w:rPr>
        <w:t>To be defined after concretizing WPs</w:t>
      </w:r>
    </w:p>
    <w:p w14:paraId="390EA2F3" w14:textId="7D4FC757" w:rsidR="005A5C60" w:rsidRDefault="005A5C60" w:rsidP="005A5C60">
      <w:r>
        <w:t>Deadline: October 12th</w:t>
      </w:r>
    </w:p>
    <w:p w14:paraId="1EB03B9A" w14:textId="77777777" w:rsidR="005A5C60" w:rsidRDefault="005A5C60" w:rsidP="005A5C60">
      <w:pPr>
        <w:rPr>
          <w:lang w:val="en-GB"/>
        </w:rPr>
      </w:pPr>
    </w:p>
    <w:p w14:paraId="71A15811" w14:textId="77777777" w:rsidR="005A5C60" w:rsidRDefault="005A5C60" w:rsidP="005A5C60">
      <w:pPr>
        <w:pStyle w:val="Heading1"/>
        <w:rPr>
          <w:lang w:val="en-GB"/>
        </w:rPr>
      </w:pPr>
      <w:r>
        <w:rPr>
          <w:lang w:val="en-GB"/>
        </w:rPr>
        <w:t>Rationale for Public Funding</w:t>
      </w:r>
    </w:p>
    <w:p w14:paraId="460B55D0" w14:textId="5A15CAEE" w:rsidR="005A5C60" w:rsidRDefault="005A5C60" w:rsidP="005A5C60">
      <w:pPr>
        <w:rPr>
          <w:lang w:val="en-GB"/>
        </w:rPr>
      </w:pPr>
      <w:r>
        <w:rPr>
          <w:lang w:val="en-GB"/>
        </w:rPr>
        <w:t xml:space="preserve">Each national coordinator </w:t>
      </w:r>
      <w:proofErr w:type="gramStart"/>
      <w:r>
        <w:rPr>
          <w:lang w:val="en-GB"/>
        </w:rPr>
        <w:t>have</w:t>
      </w:r>
      <w:proofErr w:type="gramEnd"/>
      <w:r>
        <w:rPr>
          <w:lang w:val="en-GB"/>
        </w:rPr>
        <w:t xml:space="preserve"> to get in touch their public authority and get their verbal opinion about rationale for public funding and express it through ITEA portal, with 2-3 paragraphs (this is flexible you may write 5 paragraphs as well, which I do not recommend)</w:t>
      </w:r>
    </w:p>
    <w:p w14:paraId="0E481FCD" w14:textId="7FF8C1FA" w:rsidR="00062F04" w:rsidRDefault="00062F04" w:rsidP="005A5C60">
      <w:pPr>
        <w:rPr>
          <w:lang w:val="en-GB"/>
        </w:rPr>
      </w:pPr>
      <w:bookmarkStart w:id="127" w:name="_GoBack"/>
      <w:bookmarkEnd w:id="127"/>
    </w:p>
    <w:p w14:paraId="0536911B" w14:textId="77777777" w:rsidR="00062F04" w:rsidRDefault="00062F04" w:rsidP="005A5C60">
      <w:pPr>
        <w:rPr>
          <w:lang w:val="en-GB"/>
        </w:rPr>
      </w:pPr>
    </w:p>
    <w:p w14:paraId="05D8A0D2" w14:textId="3E5C4CE7" w:rsidR="005A5C60" w:rsidRDefault="005A5C60" w:rsidP="005A5C60">
      <w:r>
        <w:t>Deadline: October 19th</w:t>
      </w:r>
    </w:p>
    <w:p w14:paraId="13AD9923" w14:textId="77777777" w:rsidR="005A5C60" w:rsidRDefault="005A5C60" w:rsidP="005A5C60">
      <w:pPr>
        <w:rPr>
          <w:lang w:val="en-GB"/>
        </w:rPr>
      </w:pPr>
    </w:p>
    <w:p w14:paraId="48204A61" w14:textId="77777777" w:rsidR="005A5C60" w:rsidRDefault="005A5C60" w:rsidP="005A5C60">
      <w:pPr>
        <w:rPr>
          <w:lang w:val="en-GB"/>
        </w:rPr>
      </w:pPr>
    </w:p>
    <w:p w14:paraId="69A16E5C" w14:textId="3BE7D698" w:rsidR="005A5C60" w:rsidRPr="005A5C60" w:rsidRDefault="005A5C60" w:rsidP="005A5C60">
      <w:pPr>
        <w:rPr>
          <w:lang w:val="en-GB"/>
        </w:rPr>
      </w:pPr>
      <w:r>
        <w:rPr>
          <w:lang w:val="en-GB"/>
        </w:rPr>
        <w:lastRenderedPageBreak/>
        <w:t xml:space="preserve"> </w:t>
      </w:r>
    </w:p>
    <w:p w14:paraId="2C475B25" w14:textId="77777777" w:rsidR="005A5C60" w:rsidRPr="00DC2807" w:rsidRDefault="005A5C60" w:rsidP="00DC2807">
      <w:pPr>
        <w:rPr>
          <w:lang w:val="en-GB"/>
        </w:rPr>
      </w:pPr>
    </w:p>
    <w:sectPr w:rsidR="005A5C60" w:rsidRPr="00DC2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C25C1" w14:textId="77777777" w:rsidR="00731D81" w:rsidRDefault="00731D81" w:rsidP="003A4DE4">
      <w:pPr>
        <w:spacing w:after="0" w:line="240" w:lineRule="auto"/>
      </w:pPr>
      <w:r>
        <w:separator/>
      </w:r>
    </w:p>
  </w:endnote>
  <w:endnote w:type="continuationSeparator" w:id="0">
    <w:p w14:paraId="61A1F7EC" w14:textId="77777777" w:rsidR="00731D81" w:rsidRDefault="00731D81" w:rsidP="003A4DE4">
      <w:pPr>
        <w:spacing w:after="0" w:line="240" w:lineRule="auto"/>
      </w:pPr>
      <w:r>
        <w:continuationSeparator/>
      </w:r>
    </w:p>
  </w:endnote>
  <w:endnote w:id="1">
    <w:p w14:paraId="29DFBC73" w14:textId="7E7A6588" w:rsidR="003A4DE4" w:rsidRPr="003A4DE4" w:rsidRDefault="003A4DE4">
      <w:pPr>
        <w:pStyle w:val="EndnoteText"/>
        <w:rPr>
          <w:lang w:val="tr-TR"/>
          <w:rPrChange w:id="97" w:author="Emine Ferraro" w:date="2018-10-03T16:14:00Z">
            <w:rPr/>
          </w:rPrChange>
        </w:rPr>
      </w:pPr>
      <w:ins w:id="98" w:author="Emine Ferraro" w:date="2018-10-03T16:14:00Z">
        <w:r>
          <w:rPr>
            <w:rStyle w:val="EndnoteReference"/>
          </w:rPr>
          <w:endnoteRef/>
        </w:r>
        <w:r>
          <w:t xml:space="preserve"> </w:t>
        </w:r>
        <w:r w:rsidRPr="003A4DE4">
          <w:t>https://www.finextra.com/blogposting/15430/how-blockchain-can-crack-the-holy-grail-of-loyalty-programs</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ADEC9" w14:textId="77777777" w:rsidR="00731D81" w:rsidRDefault="00731D81" w:rsidP="003A4DE4">
      <w:pPr>
        <w:spacing w:after="0" w:line="240" w:lineRule="auto"/>
      </w:pPr>
      <w:r>
        <w:separator/>
      </w:r>
    </w:p>
  </w:footnote>
  <w:footnote w:type="continuationSeparator" w:id="0">
    <w:p w14:paraId="729239F0" w14:textId="77777777" w:rsidR="00731D81" w:rsidRDefault="00731D81" w:rsidP="003A4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7EE"/>
    <w:multiLevelType w:val="hybridMultilevel"/>
    <w:tmpl w:val="AF865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12724"/>
    <w:multiLevelType w:val="hybridMultilevel"/>
    <w:tmpl w:val="9C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305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ne Ferraro">
    <w15:presenceInfo w15:providerId="None" w15:userId="Emine Ferr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E5"/>
    <w:rsid w:val="00057080"/>
    <w:rsid w:val="00062F04"/>
    <w:rsid w:val="00125DE5"/>
    <w:rsid w:val="001337A2"/>
    <w:rsid w:val="0031149D"/>
    <w:rsid w:val="00371246"/>
    <w:rsid w:val="003A4DE4"/>
    <w:rsid w:val="00420779"/>
    <w:rsid w:val="004A4425"/>
    <w:rsid w:val="005A5C60"/>
    <w:rsid w:val="00731D81"/>
    <w:rsid w:val="008217CD"/>
    <w:rsid w:val="00BA2A06"/>
    <w:rsid w:val="00BB4099"/>
    <w:rsid w:val="00DA2A8A"/>
    <w:rsid w:val="00DC2807"/>
    <w:rsid w:val="00F0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4BF3"/>
  <w15:chartTrackingRefBased/>
  <w15:docId w15:val="{D9C436B6-9563-411A-9F35-28775B1E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DE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DE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DE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5DE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5DE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5DE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5DE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5D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5D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D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5D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D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25D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5D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5D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5D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5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5DE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25DE5"/>
    <w:pPr>
      <w:ind w:left="720"/>
      <w:contextualSpacing/>
    </w:pPr>
  </w:style>
  <w:style w:type="paragraph" w:customStyle="1" w:styleId="ITEABodyText">
    <w:name w:val="ITEA_BodyText"/>
    <w:basedOn w:val="BodyText"/>
    <w:link w:val="ITEABodyTextCar"/>
    <w:qFormat/>
    <w:rsid w:val="00057080"/>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ITEABodyTextCar">
    <w:name w:val="ITEA_BodyText Car"/>
    <w:basedOn w:val="BodyTextChar"/>
    <w:link w:val="ITEABodyText"/>
    <w:rsid w:val="00057080"/>
    <w:rPr>
      <w:rFonts w:ascii="Arial" w:eastAsia="Times New Roman" w:hAnsi="Arial" w:cs="Times New Roman"/>
      <w:color w:val="000000" w:themeColor="text1"/>
      <w:spacing w:val="4"/>
      <w:sz w:val="20"/>
      <w:szCs w:val="24"/>
      <w:lang w:val="en-GB" w:eastAsia="nl-NL"/>
    </w:rPr>
  </w:style>
  <w:style w:type="paragraph" w:styleId="BodyText">
    <w:name w:val="Body Text"/>
    <w:basedOn w:val="Normal"/>
    <w:link w:val="BodyTextChar"/>
    <w:uiPriority w:val="99"/>
    <w:semiHidden/>
    <w:unhideWhenUsed/>
    <w:rsid w:val="00057080"/>
    <w:pPr>
      <w:spacing w:after="120"/>
    </w:pPr>
  </w:style>
  <w:style w:type="character" w:customStyle="1" w:styleId="BodyTextChar">
    <w:name w:val="Body Text Char"/>
    <w:basedOn w:val="DefaultParagraphFont"/>
    <w:link w:val="BodyText"/>
    <w:uiPriority w:val="99"/>
    <w:semiHidden/>
    <w:rsid w:val="00057080"/>
  </w:style>
  <w:style w:type="table" w:styleId="MediumShading1-Accent2">
    <w:name w:val="Medium Shading 1 Accent 2"/>
    <w:aliases w:val="ITEA_Table"/>
    <w:basedOn w:val="TableNormal"/>
    <w:uiPriority w:val="63"/>
    <w:rsid w:val="00057080"/>
    <w:pPr>
      <w:spacing w:before="60" w:after="60" w:line="240" w:lineRule="auto"/>
      <w:ind w:left="57" w:right="57"/>
    </w:pPr>
    <w:rPr>
      <w:rFonts w:ascii="Arial" w:hAnsi="Arial"/>
      <w:sz w:val="20"/>
      <w:lang w:val="nl-NL"/>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paragraph" w:styleId="BalloonText">
    <w:name w:val="Balloon Text"/>
    <w:basedOn w:val="Normal"/>
    <w:link w:val="BalloonTextChar"/>
    <w:uiPriority w:val="99"/>
    <w:semiHidden/>
    <w:unhideWhenUsed/>
    <w:rsid w:val="00371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246"/>
    <w:rPr>
      <w:rFonts w:ascii="Segoe UI" w:hAnsi="Segoe UI" w:cs="Segoe UI"/>
      <w:sz w:val="18"/>
      <w:szCs w:val="18"/>
    </w:rPr>
  </w:style>
  <w:style w:type="paragraph" w:styleId="EndnoteText">
    <w:name w:val="endnote text"/>
    <w:basedOn w:val="Normal"/>
    <w:link w:val="EndnoteTextChar"/>
    <w:uiPriority w:val="99"/>
    <w:semiHidden/>
    <w:unhideWhenUsed/>
    <w:rsid w:val="003A4D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4DE4"/>
    <w:rPr>
      <w:sz w:val="20"/>
      <w:szCs w:val="20"/>
    </w:rPr>
  </w:style>
  <w:style w:type="character" w:styleId="EndnoteReference">
    <w:name w:val="endnote reference"/>
    <w:basedOn w:val="DefaultParagraphFont"/>
    <w:uiPriority w:val="99"/>
    <w:semiHidden/>
    <w:unhideWhenUsed/>
    <w:rsid w:val="003A4D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CE344-BC5E-4074-82A4-4D12CCC3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ozer3</dc:creator>
  <cp:keywords/>
  <dc:description/>
  <cp:lastModifiedBy>Emine Ferraro</cp:lastModifiedBy>
  <cp:revision>2</cp:revision>
  <dcterms:created xsi:type="dcterms:W3CDTF">2018-10-03T13:15:00Z</dcterms:created>
  <dcterms:modified xsi:type="dcterms:W3CDTF">2018-10-03T13:15:00Z</dcterms:modified>
</cp:coreProperties>
</file>